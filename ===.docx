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6" w:afterAutospacing="0" w:line="39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tomcat怎样运行.php文件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435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sz w:val="18"/>
          <w:szCs w:val="18"/>
        </w:rPr>
      </w:pPr>
      <w:r>
        <w:rPr>
          <w:rFonts w:ascii="iknow-icons" w:hAnsi="iknow-icons" w:eastAsia="iknow-icons" w:cs="iknow-icons"/>
          <w:i w:val="0"/>
          <w:caps w:val="0"/>
          <w:color w:val="FFFFFF"/>
          <w:spacing w:val="0"/>
          <w:kern w:val="0"/>
          <w:sz w:val="21"/>
          <w:szCs w:val="21"/>
          <w:shd w:val="clear" w:fill="4DC86F"/>
          <w:lang w:val="en-US" w:eastAsia="zh-CN" w:bidi="ar"/>
        </w:rPr>
        <w:t> 我来答</w:t>
      </w: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510" w:lineRule="atLeast"/>
        <w:ind w:left="0" w:firstLine="0"/>
        <w:jc w:val="left"/>
        <w:rPr>
          <w:rFonts w:ascii="PingFangSC-Regular" w:hAnsi="PingFangSC-Regular" w:eastAsia="PingFangSC-Regular" w:cs="PingFangSC-Regular"/>
          <w:i w:val="0"/>
          <w:caps w:val="0"/>
          <w:color w:val="9EACB6"/>
          <w:spacing w:val="0"/>
          <w:sz w:val="18"/>
          <w:szCs w:val="18"/>
          <w:u w:val="none"/>
        </w:rPr>
      </w:pPr>
      <w:ins w:id="0">
        <w:r>
          <w:rPr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t>分享</w:t>
        </w:r>
      </w:ins>
    </w:p>
    <w:p>
      <w:pPr>
        <w:keepNext w:val="0"/>
        <w:keepLines w:val="0"/>
        <w:widowControl/>
        <w:suppressLineNumbers w:val="0"/>
        <w:spacing w:before="225" w:beforeAutospacing="0" w:after="225" w:after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ins w:id="1">
        <w:r>
          <w:rPr>
            <w:rStyle w:val="11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fldChar w:fldCharType="begin"/>
        </w:r>
      </w:ins>
      <w:ins w:id="2">
        <w:r>
          <w:rPr>
            <w:rStyle w:val="11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instrText xml:space="preserve"> HYPERLINK "https://zhidao.baidu.com/question/javascript:void(0)" </w:instrText>
        </w:r>
      </w:ins>
      <w:ins w:id="3">
        <w:r>
          <w:rPr>
            <w:rStyle w:val="11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fldChar w:fldCharType="separate"/>
        </w:r>
      </w:ins>
      <w:ins w:id="4">
        <w:r>
          <w:rPr>
            <w:rStyle w:val="12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sz w:val="18"/>
            <w:szCs w:val="18"/>
            <w:u w:val="none"/>
            <w:shd w:val="clear" w:fill="FFFFFF"/>
          </w:rPr>
          <w:t>举报</w:t>
        </w:r>
      </w:ins>
      <w:ins w:id="5">
        <w:r>
          <w:rPr>
            <w:rStyle w:val="11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fldChar w:fldCharType="end"/>
        </w:r>
      </w:ins>
      <w:r>
        <w:rPr>
          <w:rFonts w:hint="eastAsia" w:ascii="微软雅黑" w:hAnsi="微软雅黑" w:eastAsia="微软雅黑" w:cs="微软雅黑"/>
          <w:i w:val="0"/>
          <w:caps w:val="0"/>
          <w:color w:val="9EACB6"/>
          <w:spacing w:val="0"/>
          <w:kern w:val="0"/>
          <w:sz w:val="18"/>
          <w:szCs w:val="18"/>
          <w:shd w:val="clear" w:fill="FFFFFF"/>
          <w:lang w:val="en-US" w:eastAsia="zh-CN" w:bidi="ar"/>
        </w:rPr>
        <w:t>浏览 807 次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 w:after="0" w:afterAutospacing="0" w:line="27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A8F9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A8F9A"/>
          <w:spacing w:val="0"/>
          <w:kern w:val="0"/>
          <w:sz w:val="27"/>
          <w:szCs w:val="27"/>
          <w:shd w:val="clear" w:fill="FFFFFF"/>
          <w:lang w:val="en-US" w:eastAsia="zh-CN" w:bidi="ar"/>
        </w:rPr>
        <w:t>2个回答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05" w:beforeAutospacing="0" w:after="0" w:afterAutospacing="0" w:line="27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A8F9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"https://zhidao.baidu.com/question/182751633893259244.html?entry=manual_push"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#趣历史#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4B458"/>
          <w:spacing w:val="0"/>
          <w:sz w:val="18"/>
          <w:szCs w:val="18"/>
          <w:u w:val="none"/>
          <w:bdr w:val="none" w:color="auto" w:sz="0" w:space="0"/>
          <w:shd w:val="clear" w:fill="FFFFFF"/>
        </w:rPr>
        <w:t> 历史上的刘禅真的那么无用吗？</w:t>
      </w: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匿名用户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EACB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推荐于2017-12-15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wordWrap w:val="0"/>
        <w:spacing w:before="150" w:beforeAutospacing="0" w:after="15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1.先安装jdk。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2.安装apache-tomcat。（不会的google之）假设安装路径是 D:\tomcat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3.解压php到 D:\tomcat\php (解压在其他地方是否能行我还没有试过，大家可以试试)。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4.将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"https://www.baidu.com/s?wd=php.ini&amp;tn=SE_PcZhidaonwhc_ngpagmjz&amp;rsv_dl=gh_pc_zhidao"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php.ini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-dist重命名为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"https://www.baidu.com/s?wd=php.ini&amp;tn=SE_PcZhidaonwhc_ngpagmjz&amp;rsv_dl=gh_pc_zhidao"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php.ini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。在里面加上extension=php_java.dll，保存后将其copy到windows目录下。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5.解压pecl到D:\pecl ，将目录下的php_java.dll和php_java.jar拷贝到php的ext和windows\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"https://www.baidu.com/s?wd=system32&amp;tn=SE_PcZhidaonwhc_ngpagmjz&amp;rsv_dl=gh_pc_zhidao"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system32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目录下，拷贝php5servlet.dll到php的目录下。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6.在tomcat的webapps下创建目录phptest，在phptest下创建目录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"https://www.baidu.com/s?wd=WEB-INF&amp;tn=SE_PcZhidaonwhc_ngpagmjz&amp;rsv_dl=gh_pc_zhidao"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WEB-INF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，在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"https://www.baidu.com/s?wd=WEB-INF&amp;tn=SE_PcZhidaonwhc_ngpagmjz&amp;rsv_dl=gh_pc_zhidao"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WEB-INF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目录下新建文件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"https://www.baidu.com/s?wd=web.xml&amp;tn=SE_PcZhidaonwhc_ngpagmjz&amp;rsv_dl=gh_pc_zhidao"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web.xml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，文件内容为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&lt;?xml version="1.0" encoding="ISO-8859-1"?&gt;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&lt;!DOCTYPE web-app PUBLIC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"-//Sun Microsystems, Inc.//DTD Web Application 2.3//EN"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"http://java.sun.com/dtd/web-app_2_3.dtd"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http://java.sun.com/dtd/web-app_2_3.dtd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"&gt;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&lt;web-app&gt;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&lt;servlet&gt;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&lt;servlet-name&gt;php&lt;/servlet-name&gt;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&lt;servlet-class&gt;net.php.servlet&lt;/servlet-class&gt;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&lt;/servlet&gt;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&lt;servlet&gt;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&lt;servlet-name&gt;php-formatter&lt;/servlet-name&gt;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&lt;servlet-class&gt;net.php.formatter&lt;/servlet-class&gt;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&lt;/servlet&gt;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&lt;servlet-mapping&gt;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&lt;servlet-name&gt;php&lt;/servlet-name&gt;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&lt;url-pattern&gt;*.php&lt;/url-pattern&gt;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&lt;/servlet-mapping&gt;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&lt;servlet-mapping&gt;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&lt;servlet-name&gt;php-formatter&lt;/servlet-name&gt;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&lt;url-pattern&gt;*.phps&lt;/url-pattern&gt;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&lt;/servlet-mapping&gt;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&lt;/web-app&gt;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7.在php目录下新建文件夹tmp ，将pecl的phpsrvlt.jar文件解压到php的tmp目录中，修改php\tmp\net\php\下的reflect.properties和servlet.properties文件，将里面的内容改为library=php5servlet（就这一句话，不要有任何空格,打开这类文件我用的emeditor，记事本也行），完成后将php的tmp文件夹拷贝到tomcat\webapps\phptest下，重命名为lib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8.将php下的tmp文件夹zip压缩，压缩后重命名为php5srvlt.jar，并将php5srvlt.jar拷贝到tomcat的lib目录下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9.将php下的php5servlet.dll和php5ts.dll拷贝到windows\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"https://www.baidu.com/s?wd=system32&amp;tn=SE_PcZhidaonwhc_ngpagmjz&amp;rsv_dl=gh_pc_zhidao"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system32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10.在tomcat\webapps\phptest\下新建文件info.php在里面输入以下内容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&lt;?php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　echo phpinfo();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?&gt;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11.启动tomcat，在浏览器中输入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"http://127.0.0.1/"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http://127.0.0.1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：8080/phptest/info.php你将看到哪熟悉的内容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附上原文链接：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"http://nexus.zteo.com/2008/02/15/how-to-setup-php5-with-tomcat-5/"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http://nexus.zteo.com/2008/02/15/how-to-setup-php5-with-tomcat-5/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Thanks: 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"http://user.qzone.qq.com/383842983/blog/1273071824"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http://user.qzone.qq.com/383842983/blog/1273071824#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!app=2&amp;pos=1273071824</w:t>
      </w:r>
    </w:p>
    <w:p/>
    <w:p/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"https://zhidao.baidu.com/question/1447828875715307420.html"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https://zhidao.baidu.com/question/1447828875715307420.html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"https://wenda.so.com/q/1452017230723237"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https://wenda.so.com/q/1452017230723237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安装和配置PHP/Java桥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最新的PHP/Java桥zip包可在sourceforge .net/ projects/ php-java-bridge/下载到，安装过程依赖于选择哪个Java平台通过这座桥与PHP脚本交互。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◆对于J2SE，安装非常简单：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◆安装J2SE 1.6或更高版本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◆安装PHP 5.1.4或更高版本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◆解压php-java-bridge_5.2.2_j2ee.zip包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在Java类中使用PHP脚本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为了在Java应用程序中调用PHP方法，你必须对Java API非常熟悉，这个API最重要的类是：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javax.script.ScriptEngineManager：这个类扩展了java.lang.Object类，并且为ScriptEngine类提供了实例化机制。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javax.script.ScriptEngine：这是一个Java接口，包括了每个Java ScriptEngine中期望的完整功能的函数，它是通过如AbstractScriptEngine, InteractivePhpScriptEngine, InvocablePhpScriptEngine, InvocablePhpServletScriptEngine, PhpScriptEngine,和 PhpServletScriptEngine这些类实现的。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javax.script.Invocable：这个接口提供了一个函数允许java应用程序在脚本编译器下调用中间层代码。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提醒：在/documentation/server/documentation/API目录下有更多的类及其详细信息。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"https://www.jianshu.com/p/78b6b29ea2cb"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2"/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https://www.jianshu.com/p/78b6b29ea2cb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4343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43434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Java和PHP在Web开发方面的比较【大牛经验】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360" w:beforeAutospacing="0" w:after="0" w:afterAutospacing="0" w:line="195" w:lineRule="atLeast"/>
        <w:ind w:left="0" w:right="0" w:firstLine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8"/>
          <w:szCs w:val="18"/>
          <w:bdr w:val="none" w:color="auto" w:sz="0" w:space="0"/>
          <w:shd w:val="clear" w:fill="F5F6EE"/>
          <w:lang w:val="en-US" w:eastAsia="zh-CN" w:bidi="ar"/>
        </w:rPr>
        <w:t>www.jianshu.com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比较PHP和JSP这两个Web开发技术，在目前的情况是其实是比较PHP和Java的Web开发。以下是我就几个主要方面进行的比较：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一、 语言比较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PHP是解释执行的服务器脚本语言，首先php有简单容易上手的特点。语法和c语言比较象，所以学过c语言的程序员可以很快的熟悉php的开发。而java需要先学好java的语法和熟悉一些核心的类库，懂得面向对象的程序设计方法。所以java不如php好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Java首先要编译成字节码.class文件，然后在java虚拟机上解释执行。Java的Web开发首先最容易想到的就是JSP（现在已经到JSP2.0），原来的java的Web开发都是用servlet来实现的，用servlet来开发需要程序员在java的源文件中嵌入大量的html代码。所以后来就出现了JSP,JSP可以方便的嵌入到html文件当中，其实jsp文件在服务器上执行的时候首先会被应用服务器转换成servlet，然后再编译执行。Jsp可以通过servlet和JavaBean的支持产生强大的功能。JavaBean 是一种可复用的、跨平台的软件组件。使用javabean可以方便的实现java代码和html的分离，能够增强系统的功能和软件的复用性。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Java的Web开发属于SUN公司定义的J2EE其中的规范。而且在J2EE中包括了java的Web开发的所有方面，如：JSP、Servlet、JDBC、JNDI、JAVABEAN、EJB等等。J2EE就特别适合于做大型的企业级的应用。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二、 数据库访问比较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Java通过JDBC来访问数据库，通过不同的数据库厂商提供的数据库驱动方便地访问数据库。访问数据库的接口比较统一。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PHP对于不同的数据库采用不同的数据库访问接口，所以数据库访问代码的通用性不强。例如：用Java开发的Web应用从MySQL数据库转到Oracle数据库只需要做很少的修改。而PHP则需要做大量的修改工作。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三、 系统设计架构比较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采用Java的Web开发技术，需要使用的是面向对象的系统设计方法，而PHP还是采用面向过程的开发方法。所以用Java进行开发前期需要做大量的系统分析和设计的工作。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四、 跨平台性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Java和PHP都有很好的跨平台的特性。几乎都可以在不作任何修改的情况下运行在Linux或者Windows等不同的操作系统上。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五、 开发成本比较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PHP最经典的组合就是：PHP + MySQL + Apache。非常适合开发中小型的Web应用，开发的速度比较快。而且所有的软件都是开源免费的，可以减少投入。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Java的Web应用服务器有免费Tomcat、JBoss等，如果需要更好的商业化的服务有：Web Sphere和 Web logic。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六、 分布式多层架构比较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PHP只能实现简单的分布式两层或三层的架构，而JAVA在这方面就比较强大，可以实现多层的网络架构。数据库层（持久化层）、应用（业务）逻辑层、表示逻辑层彼此分开，而且现在不同的层都已经有一些成熟的开发框架的支持。例如Struts就是利用java的Web开发技术实现了MVC的设计模式，而在业务逻辑层也有Spring框架，数据库持久化层有Hibernate等框架。这些框架可以方便开发者高效、合理、科学得架构多层的商业应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下面简要的说一下Struts，它实质上是在JSP Model2的基础上实现的一个MVC（Model、View、Controler）框架。JSP Model2体系结构是一种联合使用JSP 与Servlet 来提供动态内容的方法。在Struts框架中，模型由实现业务逻辑的JavaBean或EJB组件构成，控制器由Servlet实现的，视图由一组JSP文件组成。采用Struts可以明确角色的定义和开发者与网页设计者的分工。而且项目越复杂，其优势越明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七、 源代码安全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PHP开发的程序的源代码都是公开的，他人拿到php开发的程序后都可以进行修改。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Java开发的程序，最后用户拿到的是只是一些编译好的class类，无法看到完整的源代码，安全性高。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八、性能比较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有人做过试验，对这两种种语言分别做回圈性能测试及存取Oracle数据库测试。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在循环性能测试中，JSP只用了令人吃惊的四秒钟就结束了20000＊20000的回圈。而PHP测试的是2000＊2000循环（少一个数量级），却分别用了63秒。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数据库测试中，二者分别对 Oracle 8 进行 1000 次 Insert,Update,Select和Delete： JSP 需要 13 秒，PHP 需要 69 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5F6EE"/>
          <w:lang w:val="en-US" w:eastAsia="zh-CN" w:bidi="ar"/>
        </w:rPr>
        <w:t>综上所述，我个人认为，PHP适合于快速开发，中小型应用系统，开发成本低，能够对变动的需求作出快速的反应。而Java适合于开发大型的应用系统，应用的前景比较广阔，系统易维护、可复用性较好。还有，同样功能的系统用Java开发的系统要比PHP开发的系统的价格要高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"https://blog.csdn.net/weixin_42216574/article/details/81277859"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2"/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https://blog.csdn.net/weixin_42216574/article/details/81277859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kern w:val="0"/>
          <w:sz w:val="18"/>
          <w:szCs w:val="18"/>
          <w:bdr w:val="single" w:color="F4CED0" w:sz="6" w:space="0"/>
          <w:shd w:val="clear" w:fill="FFFFFF"/>
          <w:lang w:val="en-US" w:eastAsia="zh-CN" w:bidi="ar"/>
        </w:rPr>
        <w:t>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在阿里云上安装LAMP（centos6+Apache+Mysql+PHP）环境并上线Java Web项目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2018年07月25日 21:35:00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"https://me.csdn.net/weixin_42216574" \t "https://blog.csdn.net/weixin_42216574/article/details/_blank"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vampire's blood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429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ascii="宋体" w:hAnsi="宋体" w:eastAsia="宋体" w:cs="宋体"/>
          <w:color w:val="999999"/>
          <w:kern w:val="0"/>
          <w:sz w:val="18"/>
          <w:szCs w:val="18"/>
          <w:bdr w:val="none" w:color="auto" w:sz="0" w:space="0"/>
          <w:lang w:val="en-US" w:eastAsia="zh-CN" w:bidi="ar"/>
        </w:rPr>
        <w:t> 版权声明：转载请注释转载链接 https://blog.csdn.net/weixin_42216574/article/details/81277859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在云服务器上安装好系统后：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1.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先查看系统上有无原有的旧版本的mysql；tomcat；java。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7458075" cy="20574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若有则先卸载；卸载命令使用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eastAsia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yum -y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mysql*;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yum -y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mysql*;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6181725" cy="1304925"/>
            <wp:effectExtent l="0" t="0" r="9525" b="9525"/>
            <wp:docPr id="11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819775" cy="1009650"/>
            <wp:effectExtent l="0" t="0" r="9525" b="0"/>
            <wp:docPr id="9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2.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附上能下载的jdk1.7的链接，先下载jdk1.7后tomcat7放在本地目录下；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83A42"/>
          <w:sz w:val="21"/>
          <w:szCs w:val="21"/>
          <w:bdr w:val="none" w:color="auto" w:sz="0" w:space="0"/>
          <w:shd w:val="clear" w:fill="FAFAFA"/>
        </w:rPr>
        <w:t xml:space="preserve">         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#wget http: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AFAFA"/>
        </w:rPr>
        <w:t>//zhibo100.oss-cn-hangzhou.aliyuncs.com/software/jdk-7u79-linux-x64.tar.gz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7400925" cy="2914650"/>
            <wp:effectExtent l="0" t="0" r="9525" b="0"/>
            <wp:docPr id="4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83A42"/>
          <w:sz w:val="21"/>
          <w:szCs w:val="21"/>
          <w:bdr w:val="none" w:color="auto" w:sz="0" w:space="0"/>
          <w:shd w:val="clear" w:fill="FAFAFA"/>
        </w:rPr>
        <w:t xml:space="preserve">         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#wget http: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AFAFA"/>
        </w:rPr>
        <w:t>//zhibo100.oss-cn-hangzhou.aliyuncs.com/software/apache-tomcat-7.0.59.tar.gz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7429500" cy="2486025"/>
            <wp:effectExtent l="0" t="0" r="0" b="9525"/>
            <wp:docPr id="15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3.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在/usr目录下建立一个java目录，java下建立jdk和tomcat目录用来存放解压好的文件；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181600" cy="2238375"/>
            <wp:effectExtent l="0" t="0" r="0" b="9525"/>
            <wp:docPr id="16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4.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解压jdk ，tomcat，命令如下；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83A42"/>
          <w:sz w:val="21"/>
          <w:szCs w:val="21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AFAFA"/>
        </w:rPr>
        <w:t># tar -zxvf jdk-7u79-linux-x64.tar.gz -C /usr/java/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753100" cy="1333500"/>
            <wp:effectExtent l="0" t="0" r="0" b="0"/>
            <wp:docPr id="6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83A42"/>
          <w:sz w:val="21"/>
          <w:szCs w:val="21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AFAFA"/>
        </w:rPr>
        <w:t># tar -xzvf apache-tomcat-7.0.59.tar.gz -C /usr/java/tomcat/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7391400" cy="828675"/>
            <wp:effectExtent l="0" t="0" r="0" b="9525"/>
            <wp:docPr id="13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5.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配置环境变量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配置JAVA环境变量并检测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83A42"/>
          <w:sz w:val="21"/>
          <w:szCs w:val="21"/>
          <w:bdr w:val="none" w:color="auto" w:sz="0" w:space="0"/>
          <w:shd w:val="clear" w:fill="FAFAFA"/>
        </w:rPr>
        <w:t>vim /etc/profile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在文件末尾加上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java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JAVA_HOME=/usr/java/jdk1.7.0_79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JRE_HOME=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${JAVA_HOME}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/jre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CLASS_PATH=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${JAVA_HOME}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/lib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PATH=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${JAVA_HOME}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PATH JAVA_HOME CLASS_PATH PATH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保存退出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6.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刷新环境变量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[root@luo ~]</w:t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 source /etc/profile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[root@luo ~]</w:t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 java -version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java version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"1.7.0_79"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Java(TM) SE Runtime Environment (build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1.7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0_7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9-b15)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Java HotSpot(TM)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64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-Bit Server VM (build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24.79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-b02, mixed mode)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6191250" cy="2647950"/>
            <wp:effectExtent l="0" t="0" r="0" b="0"/>
            <wp:docPr id="3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如图说明Java安装成功。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7.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开启tomcat：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/usr/java/tomcat/apache-tomcat-7.0.59/bin/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./startup.sh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7410450" cy="1838325"/>
            <wp:effectExtent l="0" t="0" r="0" b="9525"/>
            <wp:docPr id="14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验证能否访问，在浏览器下输入localhost：8080 能出现tomcat的页面就行了。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设置tomcat自启动，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6248400" cy="3286125"/>
            <wp:effectExtent l="0" t="0" r="0" b="9525"/>
            <wp:docPr id="1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在进去 vim /etc/rc.d/rc.local 最下面加入：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JDK_HOME=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/usr/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java/jdk1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.7.0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_79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JAVA_HOME=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/usr/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java/jdk1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.7.0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_79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/usr/java/tomcat/apache-tomcat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-7.0.59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/bin/startup.sh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然后重启服务器试验。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8.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安装mysql；因为yum源中默认没有mysql的安装源，所以需要手动添加，按照下面的语句顺序能顺利安装。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83A42"/>
          <w:sz w:val="21"/>
          <w:szCs w:val="21"/>
          <w:bdr w:val="none" w:color="auto" w:sz="0" w:space="0"/>
          <w:shd w:val="clear" w:fill="FAFAFA"/>
        </w:rPr>
        <w:t>wget https: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AFAFA"/>
        </w:rPr>
        <w:t>//dev.mysql.com/get/mysql57-community-release-el6-9.noarch.rpm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b.安装用来配置mysql的yum源的rpm包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7410450" cy="3743325"/>
            <wp:effectExtent l="0" t="0" r="0" b="9525"/>
            <wp:docPr id="5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rpm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-Uvh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mysql57-community-release-el6-9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.noarch.rpm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或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yum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localinstall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mysql57-community-release-el6-9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.noarch.rpm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安装成功后在/etc/yum.repos.d/下会多出几个mysql的yum源的配置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然后安装mysql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yum install mysql-community-server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7439025" cy="2495550"/>
            <wp:effectExtent l="0" t="0" r="9525" b="0"/>
            <wp:docPr id="7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IMG_2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image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开启mysql服务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83A42"/>
          <w:sz w:val="21"/>
          <w:szCs w:val="21"/>
          <w:bdr w:val="none" w:color="auto" w:sz="0" w:space="0"/>
          <w:shd w:val="clear" w:fill="FAFAFA"/>
        </w:rPr>
        <w:t xml:space="preserve">service mysqld 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start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mysql安装成功后创建的超级用户'root'@'localhost'的密码会被存储在</w:t>
      </w: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/var/log/mysqld.log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，可以使用如下命令查看密码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grep</w:t>
      </w:r>
      <w:r>
        <w:rPr>
          <w:rStyle w:val="13"/>
          <w:rFonts w:hint="default" w:ascii="Consolas" w:hAnsi="Consolas" w:eastAsia="Consolas" w:cs="Consolas"/>
          <w:color w:val="383A42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'temporary password'</w:t>
      </w:r>
      <w:r>
        <w:rPr>
          <w:rStyle w:val="13"/>
          <w:rFonts w:hint="default" w:ascii="Consolas" w:hAnsi="Consolas" w:eastAsia="Consolas" w:cs="Consolas"/>
          <w:color w:val="383A42"/>
          <w:sz w:val="21"/>
          <w:szCs w:val="21"/>
          <w:bdr w:val="none" w:color="auto" w:sz="0" w:space="0"/>
          <w:shd w:val="clear" w:fill="FAFAFA"/>
        </w:rPr>
        <w:t xml:space="preserve"> /var/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log</w:t>
      </w:r>
      <w:r>
        <w:rPr>
          <w:rStyle w:val="13"/>
          <w:rFonts w:hint="default" w:ascii="Consolas" w:hAnsi="Consolas" w:eastAsia="Consolas" w:cs="Consolas"/>
          <w:color w:val="383A42"/>
          <w:sz w:val="21"/>
          <w:szCs w:val="21"/>
          <w:bdr w:val="none" w:color="auto" w:sz="0" w:space="0"/>
          <w:shd w:val="clear" w:fill="FAFAFA"/>
        </w:rPr>
        <w:t>/mysqld.log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7477125" cy="647700"/>
            <wp:effectExtent l="0" t="0" r="9525" b="0"/>
            <wp:docPr id="8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IMG_26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由于mysql修改密码时候如果你输入简单密码会报错，将不能修改密码，使用初始密码更改MySQL检测密码的规则，代码如下：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首先，进入MySQL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7467600" cy="1085850"/>
            <wp:effectExtent l="0" t="0" r="0" b="0"/>
            <wp:docPr id="10" name="图片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 descr="IMG_27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然后修改validate_password_policy参数的值（可参考mysql报错博客）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mysql&gt;setglobal validate_password_policy=0;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setglobal validate_password_length=1;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setglobal validate_password_mixed_case_count=2;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然后通过mysql安全设置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mysql_secure_installation修改密码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 mysql_secure_installation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Enter current password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root (enter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none):　←　回车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root password? [Y/n]　←　回车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password:　←　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Re-enter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password:　←　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Remove anonymous users? [Y/n]　←　回车(删除匿名用户)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Disallow root login remotely? [Y/n]　←　回车(禁止远程root登录)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Remove test database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and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access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to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it? [Y/n]　←　回车(删除test库)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Reload privilege tables now? [Y/n]　←　回车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Thanks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MySQL!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# mysql -u root -p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Enter password: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设置远程登录：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USER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'mysql'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'%'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IDENTIFIED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'123456'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GRANT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ALL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PRIVILEGES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*.*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TO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'%'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IDENTIFIED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'123456'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WITH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GRANT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清除缓存：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13"/>
          <w:rFonts w:ascii="Droid Sans Mono" w:hAnsi="Droid Sans Mono" w:eastAsia="Droid Sans Mono" w:cs="Droid Sans Mono"/>
          <w:color w:val="4D4D4D"/>
          <w:sz w:val="24"/>
          <w:szCs w:val="24"/>
          <w:bdr w:val="none" w:color="auto" w:sz="0" w:space="0"/>
        </w:rPr>
        <w:t>mysql&gt; flush privileges;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设置默认编码集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roid Sans Mono" w:hAnsi="Droid Sans Mono" w:eastAsia="Droid Sans Mono" w:cs="Droid Sans Mono"/>
          <w:color w:val="383A4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# vim /etc/my.cnf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roid Sans Mono" w:hAnsi="Droid Sans Mono" w:eastAsia="Droid Sans Mono" w:cs="Droid Sans Mono"/>
          <w:color w:val="383A4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roid Sans Mono" w:hAnsi="Droid Sans Mono" w:eastAsia="Droid Sans Mono" w:cs="Droid Sans Mono"/>
          <w:color w:val="383A4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character-</w:t>
      </w:r>
      <w:r>
        <w:rPr>
          <w:rFonts w:hint="default" w:ascii="Droid Sans Mono" w:hAnsi="Droid Sans Mono" w:eastAsia="Droid Sans Mono" w:cs="Droid Sans Mono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set</w:t>
      </w:r>
      <w:r>
        <w:rPr>
          <w:rFonts w:hint="default" w:ascii="Droid Sans Mono" w:hAnsi="Droid Sans Mono" w:eastAsia="Droid Sans Mono" w:cs="Droid Sans Mono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-server=utf8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roid Sans Mono" w:hAnsi="Droid Sans Mono" w:eastAsia="Droid Sans Mono" w:cs="Droid Sans Mono"/>
          <w:color w:val="383A4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roid Sans Mono" w:hAnsi="Droid Sans Mono" w:eastAsia="Droid Sans Mono" w:cs="Droid Sans Mono"/>
          <w:color w:val="383A4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# /etc/init.d/mysqld restart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roid Sans Mono" w:hAnsi="Droid Sans Mono" w:eastAsia="Droid Sans Mono" w:cs="Droid Sans Mono"/>
          <w:color w:val="383A4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roid Sans Mono" w:hAnsi="Droid Sans Mono" w:eastAsia="Droid Sans Mono" w:cs="Droid Sans Mono"/>
          <w:color w:val="383A4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 mysqld --version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最后把导出的war文件放到服务器中tomcat下的webapps目录下即可。</w:t>
      </w:r>
    </w:p>
    <w:p>
      <w:pPr>
        <w:pBdr>
          <w:bottom w:val="doub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"https://blog.csdn.net/qq_42813491/article/details/87436053"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2"/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https://blog.csdn.net/qq_42813491/article/details/87436053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i w:val="0"/>
          <w:caps w:val="0"/>
          <w:color w:val="CA0C16"/>
          <w:spacing w:val="0"/>
          <w:kern w:val="0"/>
          <w:sz w:val="18"/>
          <w:szCs w:val="18"/>
          <w:bdr w:val="single" w:color="F4CED0" w:sz="6" w:space="0"/>
          <w:shd w:val="clear" w:fill="FFFFFF"/>
          <w:lang w:val="en-US" w:eastAsia="zh-CN" w:bidi="ar"/>
        </w:rPr>
        <w:t>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javaweb，PHP，node.js，Android开发环境搭建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2019年02月16日 14:55:47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"https://me.csdn.net/qq_42813491" \t "https://blog.csdn.net/qq_42813491/article/details/_blank"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从此吾名冷月心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阅读数 96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ascii="宋体" w:hAnsi="宋体" w:eastAsia="宋体" w:cs="宋体"/>
          <w:color w:val="999999"/>
          <w:kern w:val="0"/>
          <w:sz w:val="18"/>
          <w:szCs w:val="18"/>
          <w:bdr w:val="none" w:color="auto" w:sz="0" w:space="0"/>
          <w:lang w:val="en-US" w:eastAsia="zh-CN" w:bidi="ar"/>
        </w:rPr>
        <w:t> 版权声明：所有博客本人原创，转载注明出处即可 https://blog.csdn.net/qq_42813491/article/details/87436053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2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开发环境搭建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"https://blog.csdn.net/qq_42813491/article/details/87436053" \l "javaweb_2" \t "https://blog.csdn.net/qq_42813491/article/details/_self"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javaweb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"https://blog.csdn.net/qq_42813491/article/details/87436053" \l "_20" \t "https://blog.csdn.net/qq_42813491/article/details/_self"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第一步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"https://blog.csdn.net/qq_42813491/article/details/87436053" \l "_25" \t "https://blog.csdn.net/qq_42813491/article/details/_self"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第二步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"https://blog.csdn.net/qq_42813491/article/details/87436053" \l "ok_27" \t "https://blog.csdn.net/qq_42813491/article/details/_self"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第三步（ok）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"https://blog.csdn.net/qq_42813491/article/details/87436053" \l "web_29" \t "https://blog.csdn.net/qq_42813491/article/details/_self"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现在可以创建动态web工程开干了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"https://blog.csdn.net/qq_42813491/article/details/87436053" \l "phpphpstudy_33" \t "https://blog.csdn.net/qq_42813491/article/details/_self"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php开发环境一站式部署（推荐phpstudy）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"https://blog.csdn.net/qq_42813491/article/details/87436053" \l "Nodejs_52" \t "https://blog.csdn.net/qq_42813491/article/details/_self"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Node.js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"https://blog.csdn.net/qq_42813491/article/details/87436053" \l "Android_62" \t "https://blog.csdn.net/qq_42813491/article/details/_self"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Android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</w:rPr>
      </w:pPr>
      <w:r>
        <w:rPr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hint="default" w:ascii="Arial" w:hAnsi="Arial" w:eastAsia="Arial" w:cs="Arial"/>
          <w:b/>
          <w:kern w:val="0"/>
          <w:sz w:val="24"/>
          <w:szCs w:val="24"/>
          <w:bdr w:val="none" w:color="auto" w:sz="0" w:space="0"/>
          <w:lang w:val="en-US" w:eastAsia="zh-CN" w:bidi="ar"/>
        </w:rPr>
        <w:t>学习资源推荐</w:t>
      </w:r>
      <w:r>
        <w:rPr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color w:val="6795B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"https://blog.csdn.net/qq_42813491/article/details/90213353" </w:instrText>
      </w:r>
      <w:r>
        <w:rPr>
          <w:rFonts w:hint="eastAsia" w:ascii="微软雅黑" w:hAnsi="微软雅黑" w:eastAsia="微软雅黑" w:cs="微软雅黑"/>
          <w:color w:val="6795B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https://blog.csdn.net/qq_42813491/article/details/90213353</w:t>
      </w:r>
      <w:r>
        <w:rPr>
          <w:rFonts w:hint="eastAsia" w:ascii="微软雅黑" w:hAnsi="微软雅黑" w:eastAsia="微软雅黑" w:cs="微软雅黑"/>
          <w:color w:val="6795B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javaweb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jdk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链接：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"https://pan.baidu.com/s/16jWYu9JVxHq2bYIl7PoBMw"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https://pan.baidu.com/s/16jWYu9JVxHq2bYIl7PoBMw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提取码：arlu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tomcat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链接：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"https://pan.baidu.com/s/1LL4GVtvzdBrZrtNbz5xLDw"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https://pan.baidu.com/s/1LL4GVtvzdBrZrtNbz5xLDw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提取码：cq5x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eclipse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链接：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"https://pan.baidu.com/s/1vVEi6-Z7UHgBdzOJXYwzkQ"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https://pan.baidu.com/s/1vVEi6-Z7UHgBdzOJXYwzkQ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提取码：mjdc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官网IDE 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"https://www.eclipse.org/downloads/"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https://www.eclipse.org/downloads/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配置环境变量什么的就不解释了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配置tomcat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第一步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11182350" cy="6896100"/>
            <wp:effectExtent l="0" t="0" r="0" b="0"/>
            <wp:docPr id="24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82350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第二步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7067550" cy="5419725"/>
            <wp:effectExtent l="0" t="0" r="0" b="9525"/>
            <wp:docPr id="19" name="图片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第三步（ok）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4295775" cy="1038225"/>
            <wp:effectExtent l="0" t="0" r="9525" b="9525"/>
            <wp:docPr id="22" name="图片 1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5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现在可以创建动态web工程开干了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7953375" cy="2895600"/>
            <wp:effectExtent l="0" t="0" r="9525" b="0"/>
            <wp:docPr id="20" name="图片 2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1628775" cy="581025"/>
            <wp:effectExtent l="0" t="0" r="9525" b="9525"/>
            <wp:docPr id="21" name="图片 2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6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6" w:name="t6"/>
      <w:bookmarkEnd w:id="6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php开发环境一站式部署（推荐phpstudy）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phpstudy( 集成mysql，php，Apache)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链接：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"https://pan.baidu.com/s/1zqJj69W2Vvw7fquLedkB3w"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https://pan.baidu.com/s/1zqJj69W2Vvw7fquLedkB3w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提取码：09x6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傻瓜式安装，干就完了，部分系统需要32位 vc9运行库，下载就完事了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4391025" cy="3438525"/>
            <wp:effectExtent l="0" t="0" r="9525" b="9525"/>
            <wp:docPr id="17" name="图片 2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 descr="IMG_26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phpnow( 集成mysql，php，Apache)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链接：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"https://pan.baidu.com/s/1aU0t89BC9wujHPod5vCJiw"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https://pan.baidu.com/s/1aU0t89BC9wujHPod5vCJiw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提取码：wne7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解压后找到setup.cmd，进去按照提示操作就好了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sqlyog （数据库可视化工具）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链接：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"https://pan.baidu.com/s/13JXI8Uemhmc0IKGZu6AvWw"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https://pan.baidu.com/s/13JXI8Uemhmc0IKGZu6AvWw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提取码：367y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7" w:name="t7"/>
      <w:bookmarkEnd w:id="7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Node.js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官网下载node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"https://nodejs.org/en/"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https://nodejs.org/en/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*</w:t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drawing>
          <wp:inline distT="0" distB="0" distL="114300" distR="114300">
            <wp:extent cx="6172200" cy="3305175"/>
            <wp:effectExtent l="0" t="0" r="0" b="9525"/>
            <wp:docPr id="23" name="图片 2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6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傻瓜式安装就行，不需要手动配环境变量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安装检测</w:t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drawing>
          <wp:inline distT="0" distB="0" distL="114300" distR="114300">
            <wp:extent cx="2733675" cy="828675"/>
            <wp:effectExtent l="0" t="0" r="9525" b="9525"/>
            <wp:docPr id="18" name="图片 2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4" descr="IMG_26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node -v 出版本号表示安装ok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执行一个js文件，例：node 01.js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8" w:name="t8"/>
      <w:bookmarkEnd w:id="8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Android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一站式部署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adt-bundle-windows-x64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链接：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"https://pan.baidu.com/s/1Kd_mU9IeItl2HtutJsaRqg"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https://pan.baidu.com/s/1Kd_mU9IeItl2HtutJsaRqg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提取码：ry9m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解压后找到对应路径打开就行了（自带skd和android开发的大部分环境）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D:\adt-bundle-windows-x64\adt-bundle-windows-x64\eclipse</w:t>
      </w:r>
    </w:p>
    <w:p>
      <w:pPr>
        <w:pBdr>
          <w:bottom w:val="none" w:color="auto" w:sz="0" w:space="0"/>
        </w:pBd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"https://blog.csdn.net/qq_42813491/article/details/90213353"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2"/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https://blog.csdn.net/qq_42813491/article/details/90213353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"https://blog.csdn.net/jiadabin/article/details/40457701"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2"/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https://blog.csdn.net/jiadabin/article/details/40457701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kern w:val="0"/>
          <w:sz w:val="18"/>
          <w:szCs w:val="18"/>
          <w:bdr w:val="single" w:color="F4CED0" w:sz="6" w:space="0"/>
          <w:shd w:val="clear" w:fill="FFFFFF"/>
          <w:lang w:val="en-US" w:eastAsia="zh-CN" w:bidi="ar"/>
        </w:rPr>
        <w:t>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php文件怎么打开？怎么打开PHP文件？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2014年10月25日 21:54:32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"https://me.csdn.net/jiadabin" \t "https://blog.csdn.net/jiadabin/article/details/_blank"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贾大兵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876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ascii="宋体" w:hAnsi="宋体" w:eastAsia="宋体" w:cs="宋体"/>
          <w:color w:val="999999"/>
          <w:kern w:val="0"/>
          <w:sz w:val="18"/>
          <w:szCs w:val="18"/>
          <w:bdr w:val="none" w:color="auto" w:sz="0" w:space="0"/>
          <w:lang w:val="en-US" w:eastAsia="zh-CN" w:bidi="ar"/>
        </w:rPr>
        <w:t>版权声明：本文为博主原创文章，未经博主允许不得转载。 https://blog.csdn.net/jiadabin/article/details/40457701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Fonts w:hint="eastAsia" w:ascii="Arial" w:hAnsi="Arial" w:eastAsia="Arial" w:cs="Arial"/>
        </w:rPr>
      </w:pPr>
      <w:r>
        <w:rPr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t>php文件怎么打开，要了解这个问题，先要了解什么是PHP。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PHP，是英文超级文本预处理语言Hypertext Preprocessor的缩写。PHP 是一种 HTML 内嵌式的语言，是一种在服务器端执行的嵌入HTML文档的脚本语言。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语言的风格有类似于C语言，被广泛的运用。PHP的另一个含义是：菲律宾比索的标准符 号。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PHP的吉祥物是个大象，是来源于PHP几个字母的变形。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首先Php是一种在服务器端执行的嵌入HTML文档的脚本语言。打开PHP需要在服务器上架设相关的服务软件，一般有以下几种：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IIS,APACHE,NGINX等等，要打开PHP先要架设好以上的服务器环境中的一种。如果服务器环境为IIS（windows系统自带的）则先分清楚是IIS6 (2003系统自带) 或者IIS7.5（2008系统自带），如果你是用XP一般是采用的IIS5.5。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具体配置方式如下: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-------&gt;&gt;&gt;&gt;&gt;&gt;&gt;&gt;&gt;&gt;&gt;&gt;</w:t>
      </w:r>
      <w:r>
        <w:rPr>
          <w:rFonts w:hint="default" w:ascii="微软雅黑" w:hAnsi="微软雅黑" w:eastAsia="微软雅黑" w:cs="微软雅黑"/>
          <w:color w:val="256EB1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微软雅黑" w:hAnsi="微软雅黑" w:eastAsia="微软雅黑" w:cs="微软雅黑"/>
          <w:color w:val="256EB1"/>
          <w:sz w:val="21"/>
          <w:szCs w:val="21"/>
          <w:u w:val="none"/>
          <w:bdr w:val="none" w:color="auto" w:sz="0" w:space="0"/>
        </w:rPr>
        <w:instrText xml:space="preserve"> HYPERLINK "http://www.phpxuexi.com/PHPrumen/201211/1169.html" </w:instrText>
      </w:r>
      <w:r>
        <w:rPr>
          <w:rFonts w:hint="default" w:ascii="微软雅黑" w:hAnsi="微软雅黑" w:eastAsia="微软雅黑" w:cs="微软雅黑"/>
          <w:color w:val="256EB1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256EB1"/>
          <w:sz w:val="21"/>
          <w:szCs w:val="21"/>
          <w:u w:val="none"/>
          <w:bdr w:val="none" w:color="auto" w:sz="0" w:space="0"/>
        </w:rPr>
        <w:t>IIS6下PHP文件怎么打开</w:t>
      </w:r>
      <w:r>
        <w:rPr>
          <w:rFonts w:hint="eastAsia" w:ascii="微软雅黑" w:hAnsi="微软雅黑" w:eastAsia="微软雅黑" w:cs="微软雅黑"/>
          <w:color w:val="256EB1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在iis6中安好IIS后不能够直接打开PHP，浏览PHP的网页在IIS中浏览时弹出了下载的对话框，还要安PHP解释器的。。。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具体怎么做呢？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1.下载php5.将软件包解压到c:\php下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2.再将目录下的所有dll文件拷到c;\winnt\system32下，不要覆盖已有的dll文件；接着将目录下的php.exe和php.ini-dist两个文件拷到c:\winnt下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3.将c:\winnt\php.ini-dist改名为php.ini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4.打开“开始”按钮下的“程序”=》“管理工具”=》“internet服务管理器”。接着，选中“主目录”页，单击“应用程序设置”下的“配置”按钮后，在新窗口下单击“添加”按钮；在“可执行文件”中输入“C:\WINNT\php.exe %s %s”(如运行出现CGI ERROR,请试将C:\WINNT\php.exe %s %s换为C:\WINNT\php-cgi.exe %s %s，当然，winnt目录下要有php-cgi.exe，PHP目录里有，COPY一个就OK撒！)，在“扩展名”中输入“.php”，点击“确定”。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5.接着，选中“ISAPI筛选器”页，单击“添加”按钮；在“筛选器名称”中输入“php”，在“可执行文件”中输入“C:\WINNT\system32\php5isapi.dll”，点击“确定”。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6.选中“文档”页，单击“添加”按钮；在“默认文档名”中输入“index.php”，点击“确定”，并将其提高到最高级。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6829425" cy="6086475"/>
            <wp:effectExtent l="0" t="0" r="9525" b="9525"/>
            <wp:docPr id="26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---------------&gt;&gt;&gt;&gt;&gt;</w:t>
      </w:r>
      <w:r>
        <w:rPr>
          <w:rFonts w:hint="eastAsia" w:ascii="微软雅黑" w:hAnsi="微软雅黑" w:eastAsia="微软雅黑" w:cs="微软雅黑"/>
          <w:color w:val="256EB1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256EB1"/>
          <w:sz w:val="21"/>
          <w:szCs w:val="21"/>
          <w:u w:val="none"/>
          <w:bdr w:val="none" w:color="auto" w:sz="0" w:space="0"/>
        </w:rPr>
        <w:instrText xml:space="preserve"> HYPERLINK "http://www.phpxuexi.com/phpxuexibiji/201211/1170.html" </w:instrText>
      </w:r>
      <w:r>
        <w:rPr>
          <w:rFonts w:hint="eastAsia" w:ascii="微软雅黑" w:hAnsi="微软雅黑" w:eastAsia="微软雅黑" w:cs="微软雅黑"/>
          <w:color w:val="256EB1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256EB1"/>
          <w:sz w:val="21"/>
          <w:szCs w:val="21"/>
          <w:u w:val="none"/>
          <w:bdr w:val="none" w:color="auto" w:sz="0" w:space="0"/>
        </w:rPr>
        <w:t>IIS7.5下PHP文件怎么打开</w:t>
      </w:r>
      <w:r>
        <w:rPr>
          <w:rFonts w:hint="eastAsia" w:ascii="微软雅黑" w:hAnsi="微软雅黑" w:eastAsia="微软雅黑" w:cs="微软雅黑"/>
          <w:color w:val="256EB1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一般使用windows7以及windows2008的系统会使用IIS7.5的信息服务软件。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他的配置界面与IIS6有很大的区别，但步骤其实差不多，只是界面的不一样，具体操作如下：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1、配置好win7上的iis，相信这个大家基本都会。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2、下载最新版本的php（在这儿，我使用的是php-5.4.4，x86版本，64位系统请选择对应的x64版本）。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3、解压下载的php程序到硬盘（最好是不带中文路径的）。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4、打开解压后的文件夹，找到其中的php.ini-development文件，修改文件名为：php.ini。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5、用文本编辑器打开php.ini，将[Date]; Defines the default timezone used by the date functions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; http://php.net/date.timezone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;date.timezone=将蓝色部分修改为;date.timezone =PRC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将; extension_dir="ext"将蓝色部分修改为; extension_dir = "@path"    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注意：@path是你将php程序解压到的路径下的ext文件夹。如：E:\ImportDll\php-5.4.4-nts-Win32-VC9-x86\ext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去掉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;extension=php_gd2.dll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;extension=php_mbstring.dll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;extension=php_mysql.dll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前面的;号。配置mysql。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6、将php-5.4.4-nts-Win32-VC9-x86\ext目录下的“php_gd2.dll”与“php_msql.dll”复制到“C:\WINDOWS\system32”目录下。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7、配置iis，打开iis7.5（win7自带），进入iis首页，打开iis-处理程序映射；在右边的操作上，点开[添加模板映射]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设置如下图：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4486275" cy="4343400"/>
            <wp:effectExtent l="0" t="0" r="9525" b="0"/>
            <wp:docPr id="25" name="图片 2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 descr="IMG_25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xp操作系统怎么配置PHP环境?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php下采用的是iis5.5不建议使用，可以使用一些集成环境来运行php，国内比较多人用的有以下几种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phpnow     phpstudy      wamp 这三种，都是集成了  php apache mysql phpmyadmin zend这些Php运行常用的功能软件.</w:t>
      </w:r>
    </w:p>
    <w:p>
      <w:pPr>
        <w:pBdr>
          <w:bottom w:val="doub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kern w:val="0"/>
          <w:sz w:val="18"/>
          <w:szCs w:val="18"/>
          <w:bdr w:val="single" w:color="F4CED0" w:sz="6" w:space="0"/>
          <w:shd w:val="clear" w:fill="FFFFFF"/>
          <w:lang w:val="en-US" w:eastAsia="zh-CN" w:bidi="ar"/>
        </w:rPr>
        <w:t>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php是什么文件？怎么打开？四种打开php格式文件方法是什么？（图）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2018年08月21日 14:22:52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"https://me.csdn.net/LY_1029931307" \t "https://blog.csdn.net/LY_1029931307/article/details/_blank"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LY_1029931307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272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个人分类：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"https://blog.csdn.net/LY_1029931307/article/category/7331345" \t "https://blog.csdn.net/LY_1029931307/article/details/_blank"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菜鸟学习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center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4076700" cy="2266950"/>
            <wp:effectExtent l="0" t="0" r="0" b="0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PHP是一个网页脚本，文件后缀名为.php，如上图：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但不同于html xml 标签语言，直接可以通过浏览器打开，</w:t>
      </w: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php文件需要有PHP的运行环境才可以访问和打开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，如果只是编辑PHP文件，只需要用：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php文件打开方式一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：用记事本打开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右击.php文件，选择记事本打开，就可以看到文件代码啦！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php文件打开方式二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：用Dreamweaver打开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Dreamweaver是网页编辑器，比较流行的网站开发工具，你可以直接把文件拖进去就可以打开php文件了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php文件打开方式三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：Notepad++工具打开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也是代码编辑器，选择文件打开就行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php文件打开方式四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：SublimeText工具打开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和上面方法一样，直接选择文件打开就行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除了记事本，其它代码编辑器工具都可以去php中文网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"http://www.php.cn/xiazai/gongju"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php开发工具下载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若是想要</w:t>
      </w: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.php文件进行运行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则需要php环境。可以去php中文网QQ群374224296里去下载php环境搭建工具软件（PHPToolClient）进行安装，直接把文件放进根目录下就可以用浏览器打开了！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以上就是php文件怎么打开教程，这四种是打开php格式文件的常用方法，希望能帮助到您！</w:t>
      </w:r>
    </w:p>
    <w:p>
      <w:pPr>
        <w:pBdr>
          <w:bottom w:val="sing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https://blog.csdn.net/LY_1029931307/article/details/81906795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"https://blog.csdn.net/xwlljn/article/details/84950035"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2"/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https://blog.csdn.net/xwlljn/article/details/84950035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PHP打开和读写文件的几种方法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2018年12月11日 10:11:43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"https://me.csdn.net/xwlljn" \t "https://blog.csdn.net/xwlljn/article/details/_blank"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待续__。。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113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eastAsia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&lt;?php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/**-------------读取文件内容5种方法------------*/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//-----Method1----fread()--------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$file_path =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"test.txt"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$fp = fopen($file_path,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"r"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'open file fail'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$str = fread($fp,filesize($file_path));</w:t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//指定读取大小，这里把整个文件内容读取出来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$str = str_replace(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"\r\n"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"\n"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,$str);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print_r($str);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fclose($fp);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//-----Method2----这种用法很占用内存--------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(file_exists($file_path)) 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$str = file_get_contents($file_path);</w:t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//将整个文件内容读入到一个字符串中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$str = str_replace(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"\r\n"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"\n"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 $str);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print_r($str);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//-----Method3----fread()对于大文件设置$buffer每次读取大小--------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$fp = fopen($file_path,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"r"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'open file fail'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$str =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$buffer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1024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//每次读取 1024 字节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(!feof($fp)){</w:t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//循环读取，直至读取完整个文件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$str .= fread($fp,$buffer);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$str = str_replace(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"\r\n"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"\n"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,$str);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echo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$str;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fclose($fp);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//-----Method4----file()--------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(file_exists($file_path)){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$file_arr = file($file_path);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($i=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;$i&lt;count($file_arr);$i++){</w:t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//逐行读取文件内容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print_r($file_arr[$i]);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//-----Method5----fopen-------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$fp = fopen($file_path,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"r"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$str 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(!feof($fp)){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$str .= fgets($fp);</w:t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//逐行读取。如果fgets不写length参数，默认是读取1k。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$str = str_replace(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"\r\n"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"\n"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,$str);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echo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$str;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fclose($fp);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/**----------------------写文件----------------------------------*/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//-----------------Method1-------fwrite-----------------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$str =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"write file test\n"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//fopen($file_path,"a")追加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$fopen = fopen($file_path,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"a"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"文件不存在"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fwrite($fopen,$str);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fclose($fopen);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//-----------------Method1--------file_put_content()-----------------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$str =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"file_put_content test \n"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file_put_contents($file_path,$str,FILE_APPEND);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?&gt;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?&gt;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Bdr>
          <w:bottom w:val="doub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java直接调用php文件，和php接收参数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2017年02月11日 14:49:04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"https://me.csdn.net/bad_bodyer" \t "https://blog.csdn.net/bad_bodyer/article/details/_blank"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bad_bodyer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1388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</w:t>
      </w:r>
      <w:r>
        <w:rPr>
          <w:rStyle w:val="10"/>
          <w:rFonts w:hint="eastAsia" w:ascii="微软雅黑" w:hAnsi="微软雅黑" w:eastAsia="微软雅黑" w:cs="微软雅黑"/>
          <w:b/>
          <w:color w:val="000080"/>
          <w:sz w:val="18"/>
          <w:szCs w:val="18"/>
          <w:bdr w:val="none" w:color="auto" w:sz="0" w:space="0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String execPHP(String scriptName, String param)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StringBuilder output = </w:t>
      </w:r>
      <w:r>
        <w:rPr>
          <w:rStyle w:val="10"/>
          <w:rFonts w:hint="eastAsia" w:ascii="微软雅黑" w:hAnsi="微软雅黑" w:eastAsia="微软雅黑" w:cs="微软雅黑"/>
          <w:b/>
          <w:color w:val="000080"/>
          <w:sz w:val="18"/>
          <w:szCs w:val="18"/>
          <w:bdr w:val="none" w:color="auto" w:sz="0" w:space="0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StringBuilder();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BufferedReader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input = </w:t>
      </w:r>
      <w:r>
        <w:rPr>
          <w:rStyle w:val="10"/>
          <w:rFonts w:hint="eastAsia" w:ascii="微软雅黑" w:hAnsi="微软雅黑" w:eastAsia="微软雅黑" w:cs="微软雅黑"/>
          <w:b/>
          <w:color w:val="000080"/>
          <w:sz w:val="18"/>
          <w:szCs w:val="18"/>
          <w:bdr w:val="none" w:color="auto" w:sz="0" w:space="0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String phpPath = </w:t>
      </w:r>
      <w:r>
        <w:rPr>
          <w:rStyle w:val="10"/>
          <w:rFonts w:hint="eastAsia" w:ascii="微软雅黑" w:hAnsi="微软雅黑" w:eastAsia="微软雅黑" w:cs="微软雅黑"/>
          <w:b/>
          <w:color w:val="008000"/>
          <w:sz w:val="18"/>
          <w:szCs w:val="18"/>
          <w:bdr w:val="none" w:color="auto" w:sz="0" w:space="0"/>
        </w:rPr>
        <w:t>"D:/xampp/php/php.exe"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</w:t>
      </w:r>
      <w:r>
        <w:rPr>
          <w:rStyle w:val="10"/>
          <w:rFonts w:hint="eastAsia" w:ascii="微软雅黑" w:hAnsi="微软雅黑" w:eastAsia="微软雅黑" w:cs="微软雅黑"/>
          <w:b/>
          <w:color w:val="000080"/>
          <w:sz w:val="18"/>
          <w:szCs w:val="18"/>
          <w:bdr w:val="none" w:color="auto" w:sz="0" w:space="0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    String line;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    Process p = Runtime.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bdr w:val="none" w:color="auto" w:sz="0" w:space="0"/>
        </w:rPr>
        <w:t>getRuntime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().exec(phpPath + </w:t>
      </w:r>
      <w:r>
        <w:rPr>
          <w:rStyle w:val="10"/>
          <w:rFonts w:hint="eastAsia" w:ascii="微软雅黑" w:hAnsi="微软雅黑" w:eastAsia="微软雅黑" w:cs="微软雅黑"/>
          <w:b/>
          <w:color w:val="008000"/>
          <w:sz w:val="18"/>
          <w:szCs w:val="18"/>
          <w:bdr w:val="none" w:color="auto" w:sz="0" w:space="0"/>
        </w:rPr>
        <w:t xml:space="preserve">" " 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+scriptName + </w:t>
      </w:r>
      <w:r>
        <w:rPr>
          <w:rStyle w:val="10"/>
          <w:rFonts w:hint="eastAsia" w:ascii="微软雅黑" w:hAnsi="微软雅黑" w:eastAsia="微软雅黑" w:cs="微软雅黑"/>
          <w:b/>
          <w:color w:val="008000"/>
          <w:sz w:val="18"/>
          <w:szCs w:val="18"/>
          <w:bdr w:val="none" w:color="auto" w:sz="0" w:space="0"/>
        </w:rPr>
        <w:t xml:space="preserve">" " 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+ param);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    input = </w:t>
      </w:r>
      <w:r>
        <w:rPr>
          <w:rStyle w:val="10"/>
          <w:rFonts w:hint="eastAsia" w:ascii="微软雅黑" w:hAnsi="微软雅黑" w:eastAsia="微软雅黑" w:cs="微软雅黑"/>
          <w:b/>
          <w:color w:val="000080"/>
          <w:sz w:val="18"/>
          <w:szCs w:val="18"/>
          <w:bdr w:val="none" w:color="auto" w:sz="0" w:space="0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BufferedReader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(</w:t>
      </w:r>
      <w:r>
        <w:rPr>
          <w:rStyle w:val="10"/>
          <w:rFonts w:hint="eastAsia" w:ascii="微软雅黑" w:hAnsi="微软雅黑" w:eastAsia="微软雅黑" w:cs="微软雅黑"/>
          <w:b/>
          <w:color w:val="000080"/>
          <w:sz w:val="18"/>
          <w:szCs w:val="18"/>
          <w:bdr w:val="none" w:color="auto" w:sz="0" w:space="0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InputStreamReader(p.getInputStream()));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    </w:t>
      </w:r>
      <w:r>
        <w:rPr>
          <w:rStyle w:val="10"/>
          <w:rFonts w:hint="eastAsia" w:ascii="微软雅黑" w:hAnsi="微软雅黑" w:eastAsia="微软雅黑" w:cs="微软雅黑"/>
          <w:b/>
          <w:color w:val="000080"/>
          <w:sz w:val="18"/>
          <w:szCs w:val="18"/>
          <w:bdr w:val="none" w:color="auto" w:sz="0" w:space="0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((line = input.readLine()) != </w:t>
      </w:r>
      <w:r>
        <w:rPr>
          <w:rStyle w:val="10"/>
          <w:rFonts w:hint="eastAsia" w:ascii="微软雅黑" w:hAnsi="微软雅黑" w:eastAsia="微软雅黑" w:cs="微软雅黑"/>
          <w:b/>
          <w:color w:val="000080"/>
          <w:sz w:val="18"/>
          <w:szCs w:val="18"/>
          <w:bdr w:val="none" w:color="auto" w:sz="0" w:space="0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        output.append(line);</w:t>
      </w:r>
      <w:r>
        <w:rPr>
          <w:rStyle w:val="11"/>
          <w:rFonts w:hint="eastAsia" w:ascii="微软雅黑" w:hAnsi="微软雅黑" w:eastAsia="微软雅黑" w:cs="微软雅黑"/>
          <w:i/>
          <w:color w:val="808080"/>
          <w:sz w:val="18"/>
          <w:szCs w:val="18"/>
          <w:bdr w:val="none" w:color="auto" w:sz="0" w:space="0"/>
        </w:rPr>
        <w:t xml:space="preserve">//                p.destroy();//根据系统不同可能需要            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    p.destroy();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} </w:t>
      </w:r>
      <w:r>
        <w:rPr>
          <w:rStyle w:val="10"/>
          <w:rFonts w:hint="eastAsia" w:ascii="微软雅黑" w:hAnsi="微软雅黑" w:eastAsia="微软雅黑" w:cs="微软雅黑"/>
          <w:b/>
          <w:color w:val="000080"/>
          <w:sz w:val="18"/>
          <w:szCs w:val="18"/>
          <w:bdr w:val="none" w:color="auto" w:sz="0" w:space="0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(Exception err)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    err.printStackTrace();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}</w:t>
      </w:r>
      <w:r>
        <w:rPr>
          <w:rStyle w:val="10"/>
          <w:rFonts w:hint="eastAsia" w:ascii="微软雅黑" w:hAnsi="微软雅黑" w:eastAsia="微软雅黑" w:cs="微软雅黑"/>
          <w:b/>
          <w:color w:val="000080"/>
          <w:sz w:val="18"/>
          <w:szCs w:val="18"/>
          <w:bdr w:val="none" w:color="auto" w:sz="0" w:space="0"/>
        </w:rPr>
        <w:t>finally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    </w:t>
      </w:r>
      <w:r>
        <w:rPr>
          <w:rStyle w:val="10"/>
          <w:rFonts w:hint="eastAsia" w:ascii="微软雅黑" w:hAnsi="微软雅黑" w:eastAsia="微软雅黑" w:cs="微软雅黑"/>
          <w:b/>
          <w:color w:val="000080"/>
          <w:sz w:val="18"/>
          <w:szCs w:val="18"/>
          <w:bdr w:val="none" w:color="auto" w:sz="0" w:space="0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(input != </w:t>
      </w:r>
      <w:r>
        <w:rPr>
          <w:rStyle w:val="10"/>
          <w:rFonts w:hint="eastAsia" w:ascii="微软雅黑" w:hAnsi="微软雅黑" w:eastAsia="微软雅黑" w:cs="微软雅黑"/>
          <w:b/>
          <w:color w:val="000080"/>
          <w:sz w:val="18"/>
          <w:szCs w:val="18"/>
          <w:bdr w:val="none" w:color="auto" w:sz="0" w:space="0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        </w:t>
      </w:r>
      <w:r>
        <w:rPr>
          <w:rStyle w:val="10"/>
          <w:rFonts w:hint="eastAsia" w:ascii="微软雅黑" w:hAnsi="微软雅黑" w:eastAsia="微软雅黑" w:cs="微软雅黑"/>
          <w:b/>
          <w:color w:val="000080"/>
          <w:sz w:val="18"/>
          <w:szCs w:val="18"/>
          <w:bdr w:val="none" w:color="auto" w:sz="0" w:space="0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            input.close();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        } </w:t>
      </w:r>
      <w:r>
        <w:rPr>
          <w:rStyle w:val="10"/>
          <w:rFonts w:hint="eastAsia" w:ascii="微软雅黑" w:hAnsi="微软雅黑" w:eastAsia="微软雅黑" w:cs="微软雅黑"/>
          <w:b/>
          <w:color w:val="000080"/>
          <w:sz w:val="18"/>
          <w:szCs w:val="18"/>
          <w:bdr w:val="none" w:color="auto" w:sz="0" w:space="0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(IOException 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            e.printStackTrace();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 xml:space="preserve">        </w:t>
      </w:r>
      <w:r>
        <w:rPr>
          <w:rStyle w:val="10"/>
          <w:rFonts w:hint="eastAsia" w:ascii="微软雅黑" w:hAnsi="微软雅黑" w:eastAsia="微软雅黑" w:cs="微软雅黑"/>
          <w:b/>
          <w:color w:val="000080"/>
          <w:sz w:val="18"/>
          <w:szCs w:val="18"/>
          <w:bdr w:val="none" w:color="auto" w:sz="0" w:space="0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output.toString();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i/>
          <w:color w:val="808080"/>
          <w:sz w:val="18"/>
          <w:szCs w:val="18"/>
          <w:bdr w:val="none" w:color="auto" w:sz="0" w:space="0"/>
        </w:rPr>
        <w:t>//调用php算法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conclusion = runPHP.execPHP(</w:t>
      </w:r>
      <w:r>
        <w:rPr>
          <w:rStyle w:val="10"/>
          <w:rFonts w:hint="eastAsia" w:ascii="微软雅黑" w:hAnsi="微软雅黑" w:eastAsia="微软雅黑" w:cs="微软雅黑"/>
          <w:b/>
          <w:color w:val="660E7A"/>
          <w:sz w:val="18"/>
          <w:szCs w:val="18"/>
          <w:bdr w:val="none" w:color="auto" w:sz="0" w:space="0"/>
        </w:rPr>
        <w:t>ALGORITHM_RESIDUES_URL</w:t>
      </w: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,imageResiduesId);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//php接收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$id = $argv[1];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bdr w:val="none" w:color="auto" w:sz="0" w:space="0"/>
        </w:rPr>
        <w:t>因为此方法是java开进程直接调用php，因此是以内存方式传参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在php文件里面插入文件html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2017年10月14日 09:09:50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"https://me.csdn.net/tangxiujiang" \t "https://blog.csdn.net/tangxiujiang/article/details/_blank"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tangxiujiang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10632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ascii="宋体" w:hAnsi="宋体" w:eastAsia="宋体" w:cs="宋体"/>
          <w:color w:val="999999"/>
          <w:kern w:val="0"/>
          <w:sz w:val="18"/>
          <w:szCs w:val="18"/>
          <w:bdr w:val="none" w:color="auto" w:sz="0" w:space="0"/>
          <w:lang w:val="en-US" w:eastAsia="zh-CN" w:bidi="ar"/>
        </w:rPr>
        <w:t>版权声明：本文为博主原创文章，未经博主允许不得转载。 https://blog.csdn.net/tangxiujiang/article/details/78231972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有的时候我们得在php文件里面引入html代码，或者在php文件的某个位置引入文件html，下面就介绍一下实现的方法。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下面是recharge.php的代码：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eastAsia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&lt;?php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"../../config.php"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?&gt;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&lt;!DOCTYPE html&gt;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lang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"en"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meta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&gt;充值&lt;/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meta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"width=device-width, initial-scale=1, maximum-scale=1, user-scalable=no"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link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"../common/css/header.css"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link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"css/recharge.css"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link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"https://cdnjs.cloudflare.com/ajax/libs/toastr.js/latest/toastr.min.css"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src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"http://i.gtimg.cn/qzone/biz/gdt/lib/jquery/jquery-2.1.4.js?max_age=31536000"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src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"https://cdnjs.cloudflare.com/ajax/libs/toastr.js/latest/toastr.min.js"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src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"../common/js/common.js"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src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"../config.js"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src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"js/recharge.js"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serviceChargePoint =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echo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$redbag_cash_in_point;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&lt;!-- 引入公共模块：只有logo的导航条 --&gt;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&lt;?php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include_once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'../common/header2.html'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?&gt;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000066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0066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66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"rechargeDiv"</w:t>
      </w:r>
      <w:r>
        <w:rPr>
          <w:rFonts w:hint="default" w:ascii="Consolas" w:hAnsi="Consolas" w:eastAsia="Consolas" w:cs="Consolas"/>
          <w:color w:val="000066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&gt;充值到账户&lt;/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&gt;当前账户余额：&lt;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span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"balance"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"balance"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&gt;0.00&lt;/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span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&gt;元&lt;/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"rechargeInput"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"请输入充值数额（元）"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"rechargeInput"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onkeyup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"calculatePoundage()"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"poundage"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&gt;手续费&lt;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span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"poundageMoney"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"poundageMoney"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&gt;0.00&lt;/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span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&gt;元（手续费=充值金额*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echo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$redbag_cash_in_point;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%）&lt;/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&gt;需支付：&lt;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span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"pay"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"pay"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&gt;0.00&lt;/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span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&gt;元&lt;/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span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"example"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&gt;例如：您充值22元，则共需支付22+22*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echo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$redbag_cash_in_point;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%=24.2元&lt;/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span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"rechargeBtn"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"rechargeBtn"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&gt;充值&lt;/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000066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0066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Arial" w:hAnsi="Arial" w:eastAsia="Arial" w:cs="Arial"/>
        </w:rPr>
      </w:pPr>
      <w:r>
        <w:rPr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t>我们可以在php文件里面直接写html的标签，用来显示页面的。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也可以在&lt;body&gt;&lt;/body&gt;标签的任意位置引入文件html，如下面的形式：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&lt;?php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include_once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'../common/header2.html'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?&gt;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0"/>
          <w:rFonts w:hint="default" w:ascii="Arial" w:hAnsi="Arial" w:eastAsia="Arial" w:cs="Arial"/>
          <w:b/>
          <w:kern w:val="0"/>
          <w:sz w:val="24"/>
          <w:szCs w:val="24"/>
          <w:bdr w:val="none" w:color="auto" w:sz="0" w:space="0"/>
          <w:lang w:val="en-US" w:eastAsia="zh-CN" w:bidi="ar"/>
        </w:rPr>
        <w:t>注意</w:t>
      </w:r>
      <w:r>
        <w:rPr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t>：路径一定要正确</w:t>
      </w:r>
    </w:p>
    <w:p>
      <w:pPr>
        <w:pBdr>
          <w:bottom w:val="doub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php文件怎么打开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2011年09月07日 12:58:25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"https://me.csdn.net/weixin_33825683" \t "https://blog.csdn.net/weixin_33825683/article/details/_blank"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weixin_33825683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关于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"http://www.danbaise.com/99.html" \o "php文件怎么打开"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php文件怎么打开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，首先我们要弄清楚这几个问题。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第一，php是什么：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PHP，是英文超级文本预处理语言Hypertext Preprocessor的缩写。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第二，php是哪种类型的语言：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PHP 是一种 HTML 内嵌式的语言，是一种在服务器端执行的嵌入HTML文档的脚本语言，语言的风格有类似于C语言，被广泛的运用。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第三，什么是php文件：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文件后缀为php的文件（*.php），例如，test.php。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第四，php文件打开的状态是运行还是编辑：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运行：直接可以通过浏览器打开，需要有PHP的运行环境（LAMP、WAMP 等）才可以访问和运行。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编辑：记事本或者通过相关的编辑器如（Dreamweaver 、notepad++、editplus 等）打开编辑即可。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鉴于php初学者，推荐几个学习php脚本语言的网站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PHP官方网站 http://www.php.net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PHP技术资源 http://www.php100.com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PHP开源社区门户 http://www.phpchina.com/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来源：http://www.danbaise.com/99.html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转载于:https://blog.51cto.com/danbaise/659654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kern w:val="0"/>
          <w:sz w:val="18"/>
          <w:szCs w:val="18"/>
          <w:bdr w:val="single" w:color="F4CED0" w:sz="6" w:space="0"/>
          <w:shd w:val="clear" w:fill="FFFFFF"/>
          <w:lang w:val="en-US" w:eastAsia="zh-CN" w:bidi="ar"/>
        </w:rPr>
        <w:t>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php文件怎么打开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2014年02月11日 10:53:48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"https://me.csdn.net/u013628310" \t "https://blog.csdn.net/u013628310/article/details/_blank"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上海光化学反应仪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375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Arial" w:hAnsi="Arial" w:eastAsia="Arial" w:cs="Arial"/>
        </w:rPr>
      </w:pPr>
      <w:r>
        <w:rPr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t>php文件怎么打开，其实需要编程软件才可以打开，因为.php文件是一个网页脚本程序， 专业人士可以使用Dreamweaver 网页制作软件或者编程软件都可以打开，并进行编辑，对于多数不需要用到的朋友可以使用记事本打开，方法是将鼠标放在php文件上如上图---鼠标右键---选择打开方式----选择记事本打开即可，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"https://ask.csdn.net/questions/250027"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2"/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https://ask.csdn.net/questions/250027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5" w:afterAutospacing="0" w:line="21" w:lineRule="atLeast"/>
        <w:ind w:left="300" w:right="300"/>
        <w:rPr>
          <w:rFonts w:ascii="微软雅黑" w:hAnsi="微软雅黑" w:eastAsia="微软雅黑" w:cs="微软雅黑"/>
          <w:b w:val="0"/>
          <w:color w:val="333333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如何在网页中运行.php文件?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2" w:beforeAutospacing="0" w:after="0" w:afterAutospacing="0" w:line="360" w:lineRule="atLeast"/>
        <w:ind w:left="300" w:right="300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新人提个问。。。。 很白痴。。。 域名里输入的那种，没弄明白。。。 求告知。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6" w:beforeAutospacing="0" w:after="0" w:afterAutospacing="0" w:line="300" w:lineRule="atLeast"/>
        <w:ind w:left="300" w:right="30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发布于：2016.04.15 12:36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"https://ask.csdn.net/questions/tags/search?id=%E5%9F%9F%E5%90%8D" \t "https://ask.csdn.net/questions/_blank"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域名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00" w:right="30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BAB2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300" w:right="602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分享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300" w:right="602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DCD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评论0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DCD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"https://ask.csdn.net/questions/javascript:;" \o "收藏"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收藏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DCD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浏览1534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300" w:right="602"/>
        <w:rPr>
          <w:rFonts w:hint="eastAsia" w:ascii="微软雅黑" w:hAnsi="微软雅黑" w:eastAsia="微软雅黑" w:cs="微软雅黑"/>
          <w:b w:val="0"/>
          <w:color w:val="333333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0" name="图片 28" descr="a378026743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 descr="a3780267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68" w:beforeAutospacing="0" w:after="150" w:afterAutospacing="0" w:line="240" w:lineRule="auto"/>
        <w:ind w:left="300" w:right="602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"https://my.csdn.net/a378026743" \t "https://ask.csdn.net/questions/_blank"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t>新人小白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4" w:beforeAutospacing="0" w:after="150" w:afterAutospacing="0" w:line="360" w:lineRule="atLeast"/>
        <w:ind w:left="300" w:right="602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18"/>
          <w:szCs w:val="18"/>
          <w:bdr w:val="none" w:color="auto" w:sz="0" w:space="0"/>
          <w:shd w:val="clear" w:fill="FFFFFF"/>
        </w:rPr>
        <w:t>声望：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8884B"/>
          <w:spacing w:val="0"/>
          <w:sz w:val="18"/>
          <w:szCs w:val="18"/>
          <w:bdr w:val="none" w:color="auto" w:sz="0" w:space="0"/>
          <w:shd w:val="clear" w:fill="FFFFFF"/>
        </w:rPr>
        <w:t>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0" w:afterAutospacing="0" w:line="750" w:lineRule="atLeast"/>
        <w:ind w:left="300" w:right="0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4个回答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750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按赞数排序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300" w:right="30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php文件不像html文件，不能直接打开的，你应该先有环境，可以用wamp等集成包，然后地址里写http://localhost，回车，就可以看到你的文件了，如果localhost不行，就用127.0.0.1</w:t>
      </w:r>
    </w:p>
    <w:p>
      <w:pPr>
        <w:keepNext w:val="0"/>
        <w:keepLines w:val="0"/>
        <w:widowControl/>
        <w:suppressLineNumbers w:val="0"/>
        <w:pBdr>
          <w:top w:val="single" w:color="F5F6F7" w:sz="6" w:space="18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发布于：2016.04.15 12:55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分享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5F6F7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DCD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评论 0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30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9999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14375" cy="714375"/>
            <wp:effectExtent l="0" t="0" r="9525" b="9525"/>
            <wp:docPr id="28" name="图片 29" descr="IMG_257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IMG_25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6" w:beforeAutospacing="0" w:after="150" w:afterAutospacing="0" w:line="240" w:lineRule="auto"/>
        <w:ind w:left="0" w:right="3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"https://my.csdn.net/yinglish_" \t "https://ask.csdn.net/questions/_blank"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t>yinglish_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0" w:right="30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18"/>
          <w:szCs w:val="18"/>
          <w:bdr w:val="none" w:color="auto" w:sz="0" w:space="0"/>
          <w:shd w:val="clear" w:fill="FFFFFF"/>
        </w:rPr>
        <w:t>声望：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8884B"/>
          <w:spacing w:val="0"/>
          <w:sz w:val="18"/>
          <w:szCs w:val="18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single" w:color="F5F6F7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BAB2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300" w:right="30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http:\localhost加php文件名</w:t>
      </w:r>
    </w:p>
    <w:p>
      <w:pPr>
        <w:keepNext w:val="0"/>
        <w:keepLines w:val="0"/>
        <w:widowControl/>
        <w:suppressLineNumbers w:val="0"/>
        <w:pBdr>
          <w:top w:val="single" w:color="F5F6F7" w:sz="6" w:space="18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发布于：2016.04.15 12:59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分享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5F6F7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DCD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评论 0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30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9999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14375" cy="714375"/>
            <wp:effectExtent l="0" t="0" r="9525" b="9525"/>
            <wp:docPr id="31" name="图片 30" descr="IMG_258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IMG_25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6" w:beforeAutospacing="0" w:after="150" w:afterAutospacing="0" w:line="240" w:lineRule="auto"/>
        <w:ind w:left="0" w:right="3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"https://my.csdn.net/qq_24754337" \t "https://ask.csdn.net/questions/_blank"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t>月色devil琉璃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0" w:right="30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18"/>
          <w:szCs w:val="18"/>
          <w:bdr w:val="none" w:color="auto" w:sz="0" w:space="0"/>
          <w:shd w:val="clear" w:fill="FFFFFF"/>
        </w:rPr>
        <w:t>声望：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8884B"/>
          <w:spacing w:val="0"/>
          <w:sz w:val="18"/>
          <w:szCs w:val="18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single" w:color="F5F6F7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BAB2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300" w:right="30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直接访问查找本地的php文件</w:t>
      </w:r>
    </w:p>
    <w:p>
      <w:pPr>
        <w:keepNext w:val="0"/>
        <w:keepLines w:val="0"/>
        <w:widowControl/>
        <w:suppressLineNumbers w:val="0"/>
        <w:pBdr>
          <w:top w:val="single" w:color="F5F6F7" w:sz="6" w:space="18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发布于：2016.04.15 13:01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分享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5F6F7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DCD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评论 0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30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9999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14375" cy="714375"/>
            <wp:effectExtent l="0" t="0" r="9525" b="9525"/>
            <wp:docPr id="29" name="图片 31" descr="IMG_259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1" descr="IMG_25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6" w:beforeAutospacing="0" w:after="150" w:afterAutospacing="0" w:line="240" w:lineRule="auto"/>
        <w:ind w:left="0" w:right="3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"https://my.csdn.net/qq_24754337" \t "https://ask.csdn.net/questions/_blank"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t>月色devil琉璃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0" w:right="30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18"/>
          <w:szCs w:val="18"/>
          <w:bdr w:val="none" w:color="auto" w:sz="0" w:space="0"/>
          <w:shd w:val="clear" w:fill="FFFFFF"/>
        </w:rPr>
        <w:t>声望：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8884B"/>
          <w:spacing w:val="0"/>
          <w:sz w:val="18"/>
          <w:szCs w:val="18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single" w:color="F5F6F7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BAB2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300" w:right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先进行php开发环境的配置，建议用appserv等套餐软件一次安装完成，这样简单。里面有apache+mysql+php，如果没有配置虚拟目录的情况下，需要将你的php文件放到apache下的htdocs目录下，比如test.php。然后在浏览器端输入http://localhost/test.php就可以访问到了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300" w:right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instrText xml:space="preserve"> HYPERLINK "https://ask.csdn.net/questions/694250"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fldChar w:fldCharType="separate"/>
      </w:r>
      <w:r>
        <w:rPr>
          <w:rStyle w:val="12"/>
          <w:rFonts w:hint="default" w:ascii="微软雅黑" w:hAnsi="微软雅黑" w:eastAsia="微软雅黑" w:cs="微软雅黑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https://ask.csdn.net/questions/694250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5" w:afterAutospacing="0" w:line="21" w:lineRule="atLeast"/>
        <w:ind w:left="300" w:right="300"/>
        <w:rPr>
          <w:rFonts w:ascii="微软雅黑" w:hAnsi="微软雅黑" w:eastAsia="微软雅黑" w:cs="微软雅黑"/>
          <w:b w:val="0"/>
          <w:color w:val="333333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ubuntu下安装apache无法解析php代码，打开测试文件显示源代码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"https://ask.csdn.net/questions/javascript:;" \o "个人悬赏"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FFFFFF"/>
        </w:rPr>
        <w:t>20C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2" w:beforeAutospacing="0" w:after="0" w:afterAutospacing="0" w:line="360" w:lineRule="atLeast"/>
        <w:ind w:left="300" w:right="300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3" name="图片 32" descr="IMG_256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已经添加了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AddHandler php5-script .php .html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AddType text/html .php .html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DirectoryIndex index.html index.php 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仍然你没有效果，自己估计应该是apache配置有问题但不知道怎么改，求解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6" w:beforeAutospacing="0" w:after="0" w:afterAutospacing="0" w:line="300" w:lineRule="atLeast"/>
        <w:ind w:left="300" w:right="30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发布于：2018.07.09 09:10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"https://ask.csdn.net/questions/tags/search?id=apache" \t "https://ask.csdn.net/questions/_blank"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apache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"https://ask.csdn.net/questions/tags/search?id=ubuntu" \t "https://ask.csdn.net/questions/_blank"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ubuntu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"https://ask.csdn.net/questions/tags/search?id=php" \t "https://ask.csdn.net/questions/_blank"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php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00" w:right="30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BAB2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300" w:right="602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分享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300" w:right="602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DCD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评论0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DCD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"https://ask.csdn.net/questions/javascript:;" \o "收藏"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收藏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DCD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浏览1213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300" w:right="602"/>
        <w:rPr>
          <w:rFonts w:hint="eastAsia" w:ascii="微软雅黑" w:hAnsi="微软雅黑" w:eastAsia="微软雅黑" w:cs="微软雅黑"/>
          <w:b w:val="0"/>
          <w:color w:val="333333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0" name="图片 33" descr="July741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3" descr="July7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68" w:beforeAutospacing="0" w:after="150" w:afterAutospacing="0" w:line="240" w:lineRule="auto"/>
        <w:ind w:left="300" w:right="602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"https://my.csdn.net/July741" \t "https://ask.csdn.net/questions/_blank"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t>July741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4" w:beforeAutospacing="0" w:after="150" w:afterAutospacing="0" w:line="360" w:lineRule="atLeast"/>
        <w:ind w:left="300" w:right="602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18"/>
          <w:szCs w:val="18"/>
          <w:bdr w:val="none" w:color="auto" w:sz="0" w:space="0"/>
          <w:shd w:val="clear" w:fill="FFFFFF"/>
        </w:rPr>
        <w:t>声望：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8884B"/>
          <w:spacing w:val="0"/>
          <w:sz w:val="18"/>
          <w:szCs w:val="18"/>
          <w:bdr w:val="none" w:color="auto" w:sz="0" w:space="0"/>
          <w:shd w:val="clear" w:fill="FFFFFF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0" w:afterAutospacing="0" w:line="750" w:lineRule="atLeast"/>
        <w:ind w:left="300" w:right="0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5个回答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750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按赞数排序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300" w:right="30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防火墙端口确定打开没有？</w:t>
      </w:r>
    </w:p>
    <w:p>
      <w:pPr>
        <w:keepNext w:val="0"/>
        <w:keepLines w:val="0"/>
        <w:widowControl/>
        <w:suppressLineNumbers w:val="0"/>
        <w:pBdr>
          <w:top w:val="single" w:color="F5F6F7" w:sz="6" w:space="18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发布于：2018.07.09 09:19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分享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5F6F7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DCD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评论 2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30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9999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5" name="图片 34" descr="IMG_258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6" w:beforeAutospacing="0" w:after="150" w:afterAutospacing="0" w:line="240" w:lineRule="auto"/>
        <w:ind w:left="0" w:right="3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"https://my.csdn.net/qq_34454921" \t "https://ask.csdn.net/questions/_blank"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t>qq_34454921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0" w:right="30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18"/>
          <w:szCs w:val="18"/>
          <w:bdr w:val="none" w:color="auto" w:sz="0" w:space="0"/>
          <w:shd w:val="clear" w:fill="FFFFFF"/>
        </w:rPr>
        <w:t>声望：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8884B"/>
          <w:spacing w:val="0"/>
          <w:sz w:val="18"/>
          <w:szCs w:val="18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single" w:color="F5F6F7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BAB2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1" w:lineRule="atLeast"/>
        <w:ind w:left="300" w:right="30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4" name="图片 35" descr="IMG_259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5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150" w:afterAutospacing="0" w:line="330" w:lineRule="atLeast"/>
        <w:ind w:left="300" w:right="30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"https://my.csdn.net/weixin_42650737" \t "https://ask.csdn.net/questions/_blanlk" </w:instrTex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t>weixin_42650737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 来混分的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150" w:afterAutospacing="0" w:line="240" w:lineRule="auto"/>
        <w:ind w:left="300" w:right="300"/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bdr w:val="none" w:color="auto" w:sz="0" w:space="0"/>
          <w:shd w:val="clear" w:fill="FFFFFF"/>
        </w:rPr>
        <w:t>12 个月之前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instrText xml:space="preserve"> HYPERLINK "https://ask.csdn.net/questions/javascript:void(0);"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t>回复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1" w:lineRule="atLeast"/>
        <w:ind w:left="300" w:right="30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9" name="图片 36" descr="IMG_260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150" w:afterAutospacing="0" w:line="330" w:lineRule="atLeast"/>
        <w:ind w:left="300" w:right="30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"https://my.csdn.net/July741" \t "https://ask.csdn.net/questions/_blanlk" </w:instrTex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t>July741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 怎么打开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150" w:afterAutospacing="0" w:line="240" w:lineRule="auto"/>
        <w:ind w:left="300" w:right="300"/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bdr w:val="none" w:color="auto" w:sz="0" w:space="0"/>
          <w:shd w:val="clear" w:fill="FFFFFF"/>
        </w:rPr>
        <w:t>12 个月之前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instrText xml:space="preserve"> HYPERLINK "https://ask.csdn.net/questions/javascript:void(0);"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t>回复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300" w:right="30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这个表示你的apache不能解析PHP文件，可能Apache没有PHP的模块吧</w:t>
      </w:r>
    </w:p>
    <w:p>
      <w:pPr>
        <w:keepNext w:val="0"/>
        <w:keepLines w:val="0"/>
        <w:widowControl/>
        <w:suppressLineNumbers w:val="0"/>
        <w:pBdr>
          <w:top w:val="single" w:color="F5F6F7" w:sz="6" w:space="18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发布于：2018.07.09 09:39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分享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5F6F7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DCD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评论 2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30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9999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14375" cy="714375"/>
            <wp:effectExtent l="0" t="0" r="9525" b="9525"/>
            <wp:docPr id="36" name="图片 37" descr="IMG_261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7" descr="IMG_26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6" w:beforeAutospacing="0" w:after="150" w:afterAutospacing="0" w:line="240" w:lineRule="auto"/>
        <w:ind w:left="0" w:right="3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"https://my.csdn.net/sinat_29318807" \t "https://ask.csdn.net/questions/_blank"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t>繁华落尽chen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0" w:right="30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18"/>
          <w:szCs w:val="18"/>
          <w:bdr w:val="none" w:color="auto" w:sz="0" w:space="0"/>
          <w:shd w:val="clear" w:fill="FFFFFF"/>
        </w:rPr>
        <w:t>声望：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8884B"/>
          <w:spacing w:val="0"/>
          <w:sz w:val="18"/>
          <w:szCs w:val="18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single" w:color="F5F6F7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BAB2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1" w:lineRule="atLeast"/>
        <w:ind w:left="300" w:right="30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8" name="图片 38" descr="IMG_262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150" w:afterAutospacing="0" w:line="330" w:lineRule="atLeast"/>
        <w:ind w:left="300" w:right="30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"https://my.csdn.net/July741" \t "https://ask.csdn.net/questions/_blanlk" </w:instrTex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t>July741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 而且linux系统下的配置文件分成了几个部分，配置起来不是很熟练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150" w:afterAutospacing="0" w:line="240" w:lineRule="auto"/>
        <w:ind w:left="300" w:right="300"/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bdr w:val="none" w:color="auto" w:sz="0" w:space="0"/>
          <w:shd w:val="clear" w:fill="FFFFFF"/>
        </w:rPr>
        <w:t>12 个月之前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instrText xml:space="preserve"> HYPERLINK "https://ask.csdn.net/questions/javascript:void(0);"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t>回复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1" w:lineRule="atLeast"/>
        <w:ind w:left="300" w:right="30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1" name="图片 39" descr="IMG_263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150" w:afterAutospacing="0" w:line="330" w:lineRule="atLeast"/>
        <w:ind w:left="300" w:right="30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"https://my.csdn.net/July741" \t "https://ask.csdn.net/questions/_blanlk" </w:instrTex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t>July741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 怎么操作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150" w:afterAutospacing="0" w:line="240" w:lineRule="auto"/>
        <w:ind w:left="300" w:right="300"/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bdr w:val="none" w:color="auto" w:sz="0" w:space="0"/>
          <w:shd w:val="clear" w:fill="FFFFFF"/>
        </w:rPr>
        <w:t>12 个月之前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instrText xml:space="preserve"> HYPERLINK "https://ask.csdn.net/questions/javascript:void(0);"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t>回复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300" w:right="30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没解释，当文本显示出来了。apache重装一下</w:t>
      </w:r>
    </w:p>
    <w:p>
      <w:pPr>
        <w:keepNext w:val="0"/>
        <w:keepLines w:val="0"/>
        <w:widowControl/>
        <w:suppressLineNumbers w:val="0"/>
        <w:pBdr>
          <w:top w:val="single" w:color="F5F6F7" w:sz="6" w:space="18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发布于：2018.07.09 12:04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分享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5F6F7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DCD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评论 0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30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9999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2" name="图片 40" descr="IMG_264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0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6" w:beforeAutospacing="0" w:after="150" w:afterAutospacing="0" w:line="240" w:lineRule="auto"/>
        <w:ind w:left="0" w:right="3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"https://my.csdn.net/hlxnrx" \t "https://ask.csdn.net/questions/_blank"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t>hlxnrx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0" w:right="30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18"/>
          <w:szCs w:val="18"/>
          <w:bdr w:val="none" w:color="auto" w:sz="0" w:space="0"/>
          <w:shd w:val="clear" w:fill="FFFFFF"/>
        </w:rPr>
        <w:t>声望：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8884B"/>
          <w:spacing w:val="0"/>
          <w:sz w:val="18"/>
          <w:szCs w:val="18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single" w:color="F5F6F7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BAB2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300" w:right="30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php配置打开短标签未开启~</w:t>
      </w:r>
    </w:p>
    <w:p>
      <w:pPr>
        <w:keepNext w:val="0"/>
        <w:keepLines w:val="0"/>
        <w:widowControl/>
        <w:suppressLineNumbers w:val="0"/>
        <w:pBdr>
          <w:top w:val="single" w:color="F5F6F7" w:sz="6" w:space="18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发布于：2018.07.15 11:10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分享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5F6F7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DCD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"https://ask.csdn.net/questions/javascript:void(0);"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评论 0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30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9999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7" name="图片 41" descr="IMG_265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1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6" w:beforeAutospacing="0" w:after="150" w:afterAutospacing="0" w:line="240" w:lineRule="auto"/>
        <w:ind w:left="0" w:right="3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"https://my.csdn.net/qq_36705376" \t "https://ask.csdn.net/questions/_blank"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t>qq_36705376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0" w:right="30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18"/>
          <w:szCs w:val="18"/>
          <w:bdr w:val="none" w:color="auto" w:sz="0" w:space="0"/>
          <w:shd w:val="clear" w:fill="FFFFFF"/>
        </w:rPr>
        <w:t>声望：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8884B"/>
          <w:spacing w:val="0"/>
          <w:sz w:val="18"/>
          <w:szCs w:val="18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single" w:color="F5F6F7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BAB2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300" w:right="30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可能是没有安装相关的PHP模块，试试这条命令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6" w:beforeAutospacing="0" w:after="302" w:afterAutospacing="0" w:line="21" w:lineRule="atLeast"/>
        <w:ind w:left="300" w:right="300"/>
        <w:rPr>
          <w:rFonts w:ascii="Droid Sans Mono" w:hAnsi="Droid Sans Mono" w:eastAsia="Droid Sans Mono" w:cs="Droid Sans Mono"/>
          <w:color w:val="333333"/>
          <w:sz w:val="19"/>
          <w:szCs w:val="19"/>
        </w:rPr>
      </w:pPr>
      <w:r>
        <w:rPr>
          <w:rStyle w:val="13"/>
          <w:rFonts w:hint="default" w:ascii="Droid Sans Mono" w:hAnsi="Droid Sans Mono" w:eastAsia="Droid Sans Mono" w:cs="Droid Sans Mon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sudo apt install php7.1 libaqache2-mod-php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300" w:right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php7.1 可以换成你的php版本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6CA5E"/>
          <w:spacing w:val="0"/>
          <w:kern w:val="0"/>
          <w:sz w:val="18"/>
          <w:szCs w:val="18"/>
          <w:bdr w:val="single" w:color="E7F4DF" w:sz="6" w:space="0"/>
          <w:shd w:val="clear" w:fill="FFFFFF"/>
          <w:lang w:val="en-US" w:eastAsia="zh-CN" w:bidi="ar"/>
        </w:rPr>
        <w:t>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用java执行php文件并得到运行结果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2013年06月30日 23:01:12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"https://me.csdn.net/ewili" \t "https://blog.csdn.net/ewili/article/details/_blank"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ewili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6141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eastAsia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package test;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 java.io.BufferedReader;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 java.io.IOException;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 java.io.InputStreamReader;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TestMain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/**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 xml:space="preserve"> * </w:t>
      </w:r>
      <w:r>
        <w:rPr>
          <w:rFonts w:hint="default" w:ascii="Consolas" w:hAnsi="Consolas" w:eastAsia="Consolas" w:cs="Consolas"/>
          <w:i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args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 xml:space="preserve"> */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void main(String[] args) 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 xml:space="preserve">TestMain test =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TestMain();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String r = test.execPHP(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"E:/dev/project/workspace/JavaCallphp/test.php"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"id=123"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System.out.println(r);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String execPHP(String scriptName, String param) 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 xml:space="preserve">StringBuilder output =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StringBuilder();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 xml:space="preserve">BufferedReader input =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 xml:space="preserve">String phpPath =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"E:/wnmp/php/php.exe"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String line;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 xml:space="preserve">Process p = Runtime.getRuntime().exec(phpPath +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 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+scriptName +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 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+ param);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 xml:space="preserve">input =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BufferedReader(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InputStreamReader(p.getInputStream()));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((line = input.readLine()) !=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 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output.append(line+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"\n"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p.destroy();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(line ==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p.destroy();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 xml:space="preserve">}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err) 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err.printStackTrace();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(input !=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input.close();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 xml:space="preserve">}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(IOException e) 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e.printStackTrace();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output.toString();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Arial" w:hAnsi="Arial" w:eastAsia="Arial" w:cs="Arial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bdr w:val="none" w:color="auto" w:sz="0" w:space="0"/>
          <w:lang w:val="en-US" w:eastAsia="zh-CN" w:bidi="ar"/>
        </w:rPr>
        <w:t>以上是在windows环境下，linux环境下不需要while循环中p.destroy();这句多余代码，不知道问什么windows里需要，不加上的话，会造成线程一直占用，不释放。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  <w:bdr w:val="none" w:color="auto" w:sz="0" w:space="0"/>
          <w:shd w:val="clear" w:fill="FFFFFF"/>
        </w:rPr>
        <w:t>java解析php文件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858585"/>
        </w:rPr>
      </w:pPr>
      <w:r>
        <w:rPr>
          <w:rFonts w:hint="eastAsia" w:ascii="微软雅黑" w:hAnsi="微软雅黑" w:eastAsia="微软雅黑" w:cs="微软雅黑"/>
          <w:color w:val="858585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2018年06月15日 17:04:52</w:t>
      </w:r>
      <w:r>
        <w:rPr>
          <w:rFonts w:ascii="宋体" w:hAnsi="宋体" w:eastAsia="宋体" w:cs="宋体"/>
          <w:color w:val="858585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color w:val="78A5F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78A5F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"https://me.csdn.net/HughFanDC" \t "https://blog.csdn.net/HughFanDC/article/details/_blank" </w:instrText>
      </w:r>
      <w:r>
        <w:rPr>
          <w:rFonts w:hint="eastAsia" w:ascii="微软雅黑" w:hAnsi="微软雅黑" w:eastAsia="微软雅黑" w:cs="微软雅黑"/>
          <w:color w:val="78A5F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78A5F1"/>
          <w:sz w:val="24"/>
          <w:szCs w:val="24"/>
          <w:u w:val="none"/>
          <w:bdr w:val="none" w:color="auto" w:sz="0" w:space="0"/>
          <w:shd w:val="clear" w:fill="FFFFFF"/>
        </w:rPr>
        <w:t>HughFanDC</w:t>
      </w:r>
      <w:r>
        <w:rPr>
          <w:rFonts w:hint="eastAsia" w:ascii="微软雅黑" w:hAnsi="微软雅黑" w:eastAsia="微软雅黑" w:cs="微软雅黑"/>
          <w:color w:val="78A5F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858585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color w:val="858585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阅读数 260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Arial" w:hAnsi="Arial" w:eastAsia="Arial" w:cs="Arial"/>
        </w:rPr>
      </w:pPr>
      <w:r>
        <w:rPr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t>pom文件如下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eastAsia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&gt;com.xk72&lt;/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&gt;pherialize&lt;/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&gt;1.2.4&lt;/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&gt;com.google.code.gson&lt;/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&gt;gson&lt;/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&gt;2.8.5&lt;/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方法如下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mytest;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java.nio.charset.Charset;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com.google.gson.Gson;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de.ailis.pherialize.Mixed;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de.ailis.pherialize.Pherialize;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Test5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(String[] args) 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 xml:space="preserve">String str =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"a:3:{s:4:\"DATA\";a:42:{s:13:\"APP_BLACK_RST\";N;s:8:\"APP_DATE\";s:8:\"20170625\";s:12:\"APP_FACE_RST\";N;s:6:\"APP_NO\";s:20:\"APP20170625000961423\";s:7:\"APP_NUM\";s:13:\"1498354235305\";s:7:\"APP_RST\";s:3:\"530\";s:14:\"APP_RST_REMARK\";s:142:\"多申请机构数 - 大于3 | 多联系人 - [3,5] | 多单位信息 - 2 | 近期关联申请件数：101，高风险信息 : 多机构申请\";s:10:\"APP_STATUS\";s:1:\"0\";s:9:\"APP_VALID\";s:4:\"0000\";s:8:\"APP_WARN\";s:0:\"\";s:7:\"ERR_MSG\";s:0:\"\";s:14:\"FRD_CHECK_TYPE\";N;s:15:\"FRD_PRODUCT_NUM\";s:15:\"AFP1001,AFP1011\";s:2:\"G1\";a:94:{s:28:\"CELL_PHONE_CONSISTENCY_CHECK\";s:20:\"一致-8;不一致-0\";s:13:\"CELL_PHONE_ID\";s:1:\"1\";s:26:\"CS_PHONE_CONSISTENCY_CHECK\";s:45:\"输入参数未提供，无法比对一致性\";s:11:\"CS_PHONE_ID\";s:43:\"输入参数未填写/非法，无法获取\";s:23:\"EMAIL_CONSISTENCY_CHECK\";s:45:\"输入参数未提供，无法比对一致性\";s:26:\"EMP_ADDR_CONSISTENCY_CHECK\";s:45:\"输入参数未提供，无法比对一致性\";s:11:\"EMP_ADDR_ID\";s:43:\"输入参数未填写/非法，无法获取\";s:13:\"EMP_ADDR_NAME\";s:43:\"输入参数未填写/非法，无法获取\";s:14:\"EMP_ADDR_PHONE\";s:43:\"输入参数未填写/非法，无法获取\";s:11:\"EMP_INFO_ID\";s:43:\"输入参数未填写/非法，无法获取\";s:13:\"EMP_NAME_ADDR\";s:43:\"输入参数未填写/非法，无法获取\";s:26:\"EMP_NAME_CONSISTENCY_CHECK\";s:45:\"输入参数未提供，无法比对一致性\";s:11:\"EMP_NAME_ID\";s:43:\"输入参数未填写/非法，无法获取\";s:14:\"EMP_NAME_PHONE\";s:43:\"输入参数未填写/非法，无法获取\";s:14:\"EMP_PHONE_ADDR\";s:43:\"输入参数未填写/非法，无法获取\";s:27:\"EMP_PHONE_CONSISTENCY_CHECK\";s:45:\"输入参数未提供，无法比对一致性\";s:12:\"EMP_PHONE_ID\";s:43:\"输入参数未填写/非法，无法获取\";s:14:\"EMP_PHONE_NAME\";s:43:\"输入参数未填写/非法，无法获取\";s:27:\"HOME_ADDR_CONSISTENCY_CHECK\";s:45:\"输入参数未提供，无法比对一致性\";s:12:\"HOME_ADDR_ID\";s:43:\"输入参数未填写/非法，无法获取\";s:12:\"HOME_INFO_ID\";s:43:\"输入参数未填写/非法，无法获取\";s:28:\"HOME_PHONE_CONSISTENCY_CHECK\";s:45:\"输入参数未提供，无法比对一致性\";s:13:\"HOME_PHONE_ID\";s:43:\"输入参数未填写/非法，无法获取\";s:13:\"ID_CELL_PHONE\";s:1:\"1\";s:25:\"ID_CELL_PHONE_CITY_DETAIL\";s:16:\"1:哈尔滨市-1\";s:8:\"ID_CITYS\";s:1:\"3\";s:22:\"ID_CONTACTS_CELL_PHONE\";s:1:\"5\";s:17:\"ID_CS_CITY_DETAIL\";s:25:\"2:大庆市-4;信阳市-1\";s:8:\"ID_EMAIL\";s:1:\"1\";s:11:\"ID_EMP_ADDR\";s:1:\"2\";s:23:\"ID_EMP_ADDR_CITY_DETAIL\";s:13:\"1:大庆市-2\";s:11:\"ID_EMP_NAME\";s:1:\"6\";s:12:\"ID_EMP_PHONE\";s:1:\"2\";s:24:\"ID_EMP_PHONE_CITY_DETAIL\";s:13:\"1:大庆市-2\";s:12:\"ID_HOME_ADDR\";s:1:\"1\";s:24:\"ID_HOME_ADDR_CITY_DETAIL\";s:13:\"1:大庆市-1\";s:13:\"ID_HOME_PHONE\";s:1:\"0\";s:25:\"ID_HOME_PHONE_CITY_DETAIL\";s:2:\"0:\";s:9:\"ID_ORG_30\";s:1:\"4\";s:8:\"ID_ORG_7\";s:1:\"1\";s:20:\"ID_ORG_CREDITCARD_30\";s:1:\"0\";s:19:\"ID_ORG_CREDITCARD_7\";s:1:\"0\";s:22:\"ID_ORG_OFL_CASHLOAN_30\";s:1:\"0\";s:21:\"ID_ORG_OFL_CASHLOAN_7\";s:1:\"0\";s:26:\"ID_ORG_OFL_CASHLOAN_CAR_30\";s:1:\"0\";s:25:\"ID_ORG_OFL_CASHLOAN_CAR_7\";s:1:\"0\";s:29:\"ID_ORG_OFL_CASHLOAN_CREDIT_30\";s:1:\"0\";s:28:\"ID_ORG_OFL_CASHLOAN_CREDIT_7\";s:1:\"0\";s:28:\"ID_ORG_OFL_CASHLOAN_HOUSE_30\";s:1:\"0\";s:27:\"ID_ORG_OFL_CASHLOAN_HOUSE_7\";s:1:\"0\";s:25:\"ID_ORG_OFL_CONSUMELOAN_30\";s:1:\"0\";s:28:\"ID_ORG_OFL_CONSUMELOAN_3C_30\";s:1:\"0\";s:27:\"ID_ORG_OFL_CONSUMELOAN_3C_7\";s:1:\"0\";s:24:\"ID_ORG_OFL_CONSUMELOAN_7\";s:1:\"0\";s:29:\"ID_ORG_OFL_CONSUMELOAN_CAR_30\";s:1:\"0\";s:28:\"ID_ORG_OFL_CONSUMELOAN_CAR_7\";s:1:\"0\";s:29:\"ID_ORG_OFL_CONSUMELOAN_EDU_30\";s:1:\"0\";s:28:\"ID_ORG_OFL_CONSUMELOAN_EDU_7\";s:1:\"0\";s:29:\"ID_ORG_OFL_CONSUMELOAN_LUX_30\";s:1:\"0\";s:28:\"ID_ORG_OFL_CONSUMELOAN_LUX_7\";s:1:\"0\";s:29:\"ID_ORG_OFL_CONSUMELOAN_MED_30\";s:1:\"0\";s:28:\"ID_ORG_OFL_CONSUMELOAN_MED_7\";s:1:\"0\";s:28:\"ID_ORG_OFL_ENTERPRISELOAN_30\";s:1:\"0\";s:27:\"ID_ORG_OFL_ENTERPRISELOAN_7\";s:1:\"0\";s:22:\"ID_ORG_OFL_FINLEASE_30\";s:1:\"0\";s:21:\"ID_ORG_OFL_FINLEASE_7\";s:1:\"0\";s:22:\"ID_ORG_ONL_CASHLOAN_30\";s:1:\"1\";s:21:\"ID_ORG_ONL_CASHLOAN_7\";s:1:\"1\";s:26:\"ID_ORG_ONL_CASHLOAN_CAR_30\";s:1:\"0\";s:25:\"ID_ORG_ONL_CASHLOAN_CAR_7\";s:1:\"0\";s:29:\"ID_ORG_ONL_CASHLOAN_CREDIT_30\";s:1:\"1\";s:28:\"ID_ORG_ONL_CASHLOAN_CREDIT_7\";s:1:\"1\";s:28:\"ID_ORG_ONL_CASHLOAN_HOUSE_30\";s:1:\"0\";s:27:\"ID_ORG_ONL_CASHLOAN_HOUSE_7\";s:1:\"0\";s:25:\"ID_ORG_ONL_CONSUMELOAN_30\";s:1:\"0\";s:28:\"ID_ORG_ONL_CONSUMELOAN_3C_30\";s:1:\"0\";s:27:\"ID_ORG_ONL_CONSUMELOAN_3C_7\";s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1:\"0\";s:24:\"ID_ORG_ONL_CONSUMELOAN_7\";s:1:\"0\";s:29:\"ID_ORG_ONL_CONSUMELOAN_CAR_30\";s:1:\"0\";s:28:\"ID_ORG_ONL_CONSUMELOAN_CAR_7\";s:1:\"0\";s:29:\"ID_ORG_ONL_CONSUMELOAN_EDU_30\";s:1:\"0\";s:28:\"ID_ORG_ONL_CONSUMELOAN_EDU_7\";s:1:\"0\";s:29:\"ID_ORG_ONL_CONSUMELOAN_LUX_30\";s:1:\"0\";s:28:\"ID_ORG_ONL_CONSUMELOAN_LUX_7\";s:1:\"0\";s:29:\"ID_ORG_ONL_CONSUMELOAN_MED_30\";s:1:\"0\";s:28:\"ID_ORG_ONL_CONSUMELOAN_MED_7\";s:1:\"0\";s:28:\"ID_ORG_ONL_ENTERPRISELOAN_30\";s:1:\"0\";s:27:\"ID_ORG_ONL_ENTERPRISELOAN_7\";s:1:\"0\";s:24:\"ID_ORG_ONL_PAYDAYLOAN_30\";s:1:\"3\";s:23:\"ID_ORG_ONL_PAYDAYLOAN_7\";s:1:\"0\";s:11:\"INFO_CHANGE\";s:1:\"Y\";s:14:\"MULTI_EMP_INFO\";s:1:\"Y\";s:15:\"MULTI_HOME_INFO\";s:1:\"N\";s:17:\"MULTI_INFO_CHANGE\";s:1:\"N\";}s:19:\"HOME_EMP_ADDR_CHECK\";s:15:\"信息不冗余\";s:20:\"HOME_EMP_PHONE_CHECK\";s:15:\"信息不冗余\";s:17:\"STAN_3004_ADDRESS\";s:1:\"/\";s:21:\"STAN_3004_EMP_ADDRESS\";s:1:\"/\";s:18:\"STAN_3004_EMP_NAME\";s:1:\"/\";s:14:\"STAN_3004_NAME\";s:1:\"/\";s:19:\"STAN_3005_HFBALSIGN\";s:1:\"/\";s:21:\"STAN_3005_ONLINETIMES\";s:1:\"/\";s:25:\"STAN_3005_TELECOMOPERATOR\";s:1:\"/\";s:14:\"STAN_6001_CPWS\";s:1:\"/\";s:14:\"STAN_6001_FYGG\";s:1:\"/\";s:14:\"STAN_6001_KTGG\";s:1:\"/\";s:14:\"STAN_6001_SXGG\";s:1:\"/\";s:15:\"STAN_6001_WDHMD\";s:1:\"/\";s:14:\"STAN_6001_ZXGG\";s:1:\"/\";s:26:\"STAN_8007_A_DAILYCALLTIMES\";s:1:\"/\";s:17:\"STAN_8007_A_LABEL\";s:1:\"/\";s:28:\"STAN_8007_A_MONTHLY_CONTACTS\";s:1:\"/\";s:20:\"STAN_8007_INTIMACY_1\";s:1:\"/\";s:20:\"STAN_8007_INTIMACY_2\";s:1:\"/\";s:16:\"STAN_APP_INVALID\";s:3:\"无\";s:24:\"STAN_CELL_CS_PHONE_CHECK\";s:26:\"联系人手机号冗余-0\";s:20:\"STAN_EXTERNAL_STATUS\";N;s:14:\"STAN_FRD_LEVEL\";s:15:\"高欺诈风险\";s:18:\"STAN_ID_NAME_MATCH\";s:1:\"/\";s:14:\"STAN_RISK_RATE\";s:1:\"C\";s:16:\"STAN_STATUS_3007\";s:1:\"/\";s:16:\"STAN_STATUS_B001\";s:1:\"/\";}s:7:\"ORG_NUM\";s:10:\"OG00000454\";s:8:\"RET_CODE\";s:2:\"00\";}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Mixed mixed = Pherialize.unserialize(str, Charset.defaultCharset());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 xml:space="preserve">Gson gson =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Gson();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String string = gson.toJson(mixed);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System.out.println(string);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83A42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300" w:right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bookmarkStart w:id="9" w:name="_GoBack"/>
      <w:bookmarkEnd w:id="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" w:beforeAutospacing="0" w:after="302" w:afterAutospacing="0" w:line="360" w:lineRule="atLeast"/>
        <w:ind w:left="300" w:right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17F4B"/>
    <w:multiLevelType w:val="multilevel"/>
    <w:tmpl w:val="84617F4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28EED95"/>
    <w:multiLevelType w:val="multilevel"/>
    <w:tmpl w:val="928EED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43D24C9"/>
    <w:multiLevelType w:val="multilevel"/>
    <w:tmpl w:val="943D24C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5F764E6"/>
    <w:multiLevelType w:val="multilevel"/>
    <w:tmpl w:val="95F764E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E0D4048"/>
    <w:multiLevelType w:val="multilevel"/>
    <w:tmpl w:val="9E0D40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2DFA38F"/>
    <w:multiLevelType w:val="multilevel"/>
    <w:tmpl w:val="D2DFA38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BF05C28"/>
    <w:multiLevelType w:val="multilevel"/>
    <w:tmpl w:val="DBF05C2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1E70BF3"/>
    <w:multiLevelType w:val="multilevel"/>
    <w:tmpl w:val="01E70BF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9CAEA93"/>
    <w:multiLevelType w:val="multilevel"/>
    <w:tmpl w:val="09CAEA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0A6D7B9D"/>
    <w:multiLevelType w:val="multilevel"/>
    <w:tmpl w:val="0A6D7B9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41FE991"/>
    <w:multiLevelType w:val="multilevel"/>
    <w:tmpl w:val="141FE991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1">
    <w:nsid w:val="1E6D3F36"/>
    <w:multiLevelType w:val="multilevel"/>
    <w:tmpl w:val="1E6D3F3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45CD2682"/>
    <w:multiLevelType w:val="multilevel"/>
    <w:tmpl w:val="45CD268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0E0A469"/>
    <w:multiLevelType w:val="multilevel"/>
    <w:tmpl w:val="50E0A46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3B7FC32"/>
    <w:multiLevelType w:val="multilevel"/>
    <w:tmpl w:val="53B7FC3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6909D04"/>
    <w:multiLevelType w:val="multilevel"/>
    <w:tmpl w:val="56909D0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6E62309B"/>
    <w:multiLevelType w:val="multilevel"/>
    <w:tmpl w:val="6E62309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7798DE06"/>
    <w:multiLevelType w:val="multilevel"/>
    <w:tmpl w:val="7798DE0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77DB7C94"/>
    <w:multiLevelType w:val="multilevel"/>
    <w:tmpl w:val="77DB7C9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789C44FB"/>
    <w:multiLevelType w:val="multilevel"/>
    <w:tmpl w:val="789C44F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0"/>
  </w:num>
  <w:num w:numId="5">
    <w:abstractNumId w:val="12"/>
  </w:num>
  <w:num w:numId="6">
    <w:abstractNumId w:val="2"/>
  </w:num>
  <w:num w:numId="7">
    <w:abstractNumId w:val="16"/>
  </w:num>
  <w:num w:numId="8">
    <w:abstractNumId w:val="14"/>
  </w:num>
  <w:num w:numId="9">
    <w:abstractNumId w:val="9"/>
  </w:num>
  <w:num w:numId="10">
    <w:abstractNumId w:val="17"/>
  </w:num>
  <w:num w:numId="11">
    <w:abstractNumId w:val="10"/>
  </w:num>
  <w:num w:numId="12">
    <w:abstractNumId w:val="1"/>
  </w:num>
  <w:num w:numId="13">
    <w:abstractNumId w:val="4"/>
  </w:num>
  <w:num w:numId="14">
    <w:abstractNumId w:val="8"/>
  </w:num>
  <w:num w:numId="15">
    <w:abstractNumId w:val="13"/>
  </w:num>
  <w:num w:numId="16">
    <w:abstractNumId w:val="6"/>
  </w:num>
  <w:num w:numId="17">
    <w:abstractNumId w:val="3"/>
  </w:num>
  <w:num w:numId="18">
    <w:abstractNumId w:val="11"/>
  </w:num>
  <w:num w:numId="19">
    <w:abstractNumId w:val="7"/>
  </w:num>
  <w:num w:numId="2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C6A87"/>
    <w:rsid w:val="012C6A87"/>
    <w:rsid w:val="1984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microsoft.com/office/2011/relationships/people" Target="people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hyperlink" Target="https://my.csdn.net/qq_36705376" TargetMode="External"/><Relationship Id="rId42" Type="http://schemas.openxmlformats.org/officeDocument/2006/relationships/hyperlink" Target="https://my.csdn.net/hlxnrx" TargetMode="External"/><Relationship Id="rId41" Type="http://schemas.openxmlformats.org/officeDocument/2006/relationships/image" Target="media/image31.GIF"/><Relationship Id="rId40" Type="http://schemas.openxmlformats.org/officeDocument/2006/relationships/hyperlink" Target="https://my.csdn.net/sinat_29318807" TargetMode="External"/><Relationship Id="rId4" Type="http://schemas.openxmlformats.org/officeDocument/2006/relationships/image" Target="../NULL"/><Relationship Id="rId39" Type="http://schemas.openxmlformats.org/officeDocument/2006/relationships/hyperlink" Target="https://my.csdn.net/weixin_42650737" TargetMode="External"/><Relationship Id="rId38" Type="http://schemas.openxmlformats.org/officeDocument/2006/relationships/hyperlink" Target="https://my.csdn.net/qq_34454921" TargetMode="External"/><Relationship Id="rId37" Type="http://schemas.openxmlformats.org/officeDocument/2006/relationships/hyperlink" Target="https://my.csdn.net/July741" TargetMode="External"/><Relationship Id="rId36" Type="http://schemas.openxmlformats.org/officeDocument/2006/relationships/hyperlink" Target="https://img-ask.csdn.net/upload/201807/09/1531127287_951459.png" TargetMode="External"/><Relationship Id="rId35" Type="http://schemas.openxmlformats.org/officeDocument/2006/relationships/image" Target="media/image30.png"/><Relationship Id="rId34" Type="http://schemas.openxmlformats.org/officeDocument/2006/relationships/hyperlink" Target="https://my.csdn.net/qq_24754337" TargetMode="External"/><Relationship Id="rId33" Type="http://schemas.openxmlformats.org/officeDocument/2006/relationships/image" Target="media/image29.png"/><Relationship Id="rId32" Type="http://schemas.openxmlformats.org/officeDocument/2006/relationships/hyperlink" Target="https://my.csdn.net/yinglish_" TargetMode="External"/><Relationship Id="rId31" Type="http://schemas.openxmlformats.org/officeDocument/2006/relationships/hyperlink" Target="https://my.csdn.net/a378026743" TargetMode="External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2019-06-30T14:27:00Z</dcterms:created>
  <dc:creator></dc:creator>
  <cp:lastModifiedBy></cp:lastModifiedBy>
  <dcterms:modified xsi:type="dcterms:W3CDTF">2019-06-30T15:42:25Z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